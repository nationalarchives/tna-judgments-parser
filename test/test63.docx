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4097" w14:textId="77777777" w:rsidR="005E2342" w:rsidRDefault="005E2342">
      <w:pPr>
        <w:jc w:val="center"/>
      </w:pPr>
    </w:p>
    <w:p w14:paraId="2C71D871" w14:textId="77777777" w:rsidR="005E2342" w:rsidRDefault="005E2342">
      <w:pPr>
        <w:pStyle w:val="CoverText"/>
        <w:jc w:val="left"/>
        <w:rPr>
          <w:bCs/>
          <w:sz w:val="20"/>
          <w:u w:val="none"/>
        </w:rPr>
      </w:pPr>
      <w:r>
        <w:rPr>
          <w:bCs/>
        </w:rPr>
        <w:t xml:space="preserve">Neutral Citation Number: </w:t>
      </w:r>
      <w:r w:rsidR="001D7F35">
        <w:rPr>
          <w:b/>
          <w:spacing w:val="-3"/>
        </w:rPr>
        <w:t>[2023]</w:t>
      </w:r>
      <w:r w:rsidR="00B75735">
        <w:rPr>
          <w:b/>
          <w:spacing w:val="-3"/>
        </w:rPr>
        <w:t xml:space="preserve"> EWHC 1585 (Ch)</w:t>
      </w:r>
      <w:r>
        <w:rPr>
          <w:bCs/>
        </w:rPr>
        <w:br/>
      </w:r>
    </w:p>
    <w:p w14:paraId="26893CFF" w14:textId="77777777" w:rsidR="005E2342" w:rsidRDefault="005E2342">
      <w:pPr>
        <w:pStyle w:val="CoverText"/>
        <w:rPr>
          <w:b/>
          <w:spacing w:val="-3"/>
        </w:rPr>
      </w:pPr>
      <w:r>
        <w:t xml:space="preserve">Case No: </w:t>
      </w:r>
      <w:r w:rsidR="005249FA" w:rsidRPr="005249FA">
        <w:rPr>
          <w:b/>
          <w:spacing w:val="-3"/>
        </w:rPr>
        <w:t>BL-2020-001435</w:t>
      </w:r>
    </w:p>
    <w:p w14:paraId="79F5C339"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644F5193" w14:textId="77777777" w:rsidR="002917F1" w:rsidRDefault="005249FA">
      <w:pPr>
        <w:suppressAutoHyphens/>
        <w:rPr>
          <w:b/>
          <w:spacing w:val="-3"/>
          <w:u w:val="single"/>
        </w:rPr>
      </w:pPr>
      <w:del w:id="0" w:author="Smith, Mr Justice Richard" w:date="2023-06-26T19:00:00Z">
        <w:r w:rsidDel="00213664">
          <w:rPr>
            <w:b/>
            <w:spacing w:val="-3"/>
            <w:u w:val="single"/>
          </w:rPr>
          <w:delText>KING’S</w:delText>
        </w:r>
        <w:r w:rsidR="002917F1" w:rsidDel="00213664">
          <w:rPr>
            <w:b/>
            <w:spacing w:val="-3"/>
            <w:u w:val="single"/>
          </w:rPr>
          <w:delText xml:space="preserve"> BENCH</w:delText>
        </w:r>
      </w:del>
      <w:del w:id="1" w:author="Smith, Mr Justice Richard" w:date="2023-06-26T19:01:00Z">
        <w:r w:rsidR="002917F1" w:rsidDel="00213664">
          <w:rPr>
            <w:b/>
            <w:spacing w:val="-3"/>
            <w:u w:val="single"/>
          </w:rPr>
          <w:delText xml:space="preserve"> DIVISION</w:delText>
        </w:r>
      </w:del>
      <w:ins w:id="2" w:author="Smith, Mr Justice Richard" w:date="2023-06-26T19:01:00Z">
        <w:r w:rsidR="00213664">
          <w:rPr>
            <w:b/>
            <w:spacing w:val="-3"/>
            <w:u w:val="single"/>
          </w:rPr>
          <w:t>BUSINESS AND PROPERTY COURTS OF ENGLA</w:t>
        </w:r>
      </w:ins>
      <w:ins w:id="3" w:author="Smith, Mr Justice Richard" w:date="2023-06-26T19:02:00Z">
        <w:r w:rsidR="00213664">
          <w:rPr>
            <w:b/>
            <w:spacing w:val="-3"/>
            <w:u w:val="single"/>
          </w:rPr>
          <w:t>ND AND WALES</w:t>
        </w:r>
      </w:ins>
    </w:p>
    <w:p w14:paraId="51F95595" w14:textId="77777777" w:rsidR="005E2342" w:rsidRDefault="00213664">
      <w:pPr>
        <w:suppressAutoHyphens/>
        <w:rPr>
          <w:b/>
          <w:spacing w:val="-3"/>
          <w:u w:val="single"/>
        </w:rPr>
      </w:pPr>
      <w:ins w:id="4" w:author="Smith, Mr Justice Richard" w:date="2023-06-26T19:02:00Z">
        <w:r>
          <w:rPr>
            <w:b/>
            <w:spacing w:val="-3"/>
            <w:u w:val="single"/>
          </w:rPr>
          <w:t>BUSINESS LIST (</w:t>
        </w:r>
        <w:proofErr w:type="spellStart"/>
        <w:r>
          <w:rPr>
            <w:b/>
            <w:spacing w:val="-3"/>
            <w:u w:val="single"/>
          </w:rPr>
          <w:t>ChD</w:t>
        </w:r>
        <w:proofErr w:type="spellEnd"/>
        <w:r>
          <w:rPr>
            <w:b/>
            <w:spacing w:val="-3"/>
            <w:u w:val="single"/>
          </w:rPr>
          <w:t>)</w:t>
        </w:r>
      </w:ins>
      <w:del w:id="5" w:author="Smith, Mr Justice Richard" w:date="2023-06-26T19:02:00Z">
        <w:r w:rsidR="002917F1" w:rsidDel="00213664">
          <w:rPr>
            <w:b/>
            <w:spacing w:val="-3"/>
            <w:u w:val="single"/>
          </w:rPr>
          <w:delText>COMMERCIAL COURT</w:delText>
        </w:r>
      </w:del>
    </w:p>
    <w:p w14:paraId="65552585" w14:textId="77777777" w:rsidR="005E2342" w:rsidRDefault="005E2342">
      <w:pPr>
        <w:suppressAutoHyphens/>
        <w:rPr>
          <w:b/>
          <w:spacing w:val="-3"/>
          <w:u w:val="single"/>
        </w:rPr>
      </w:pPr>
    </w:p>
    <w:p w14:paraId="0E8D4AD8" w14:textId="77777777" w:rsidR="002917F1" w:rsidRDefault="002917F1">
      <w:pPr>
        <w:pStyle w:val="CoverText"/>
      </w:pPr>
      <w:del w:id="6" w:author="Simpson, Wendy" w:date="2023-06-26T21:09:00Z">
        <w:r w:rsidDel="001D7F35">
          <w:delText>Royal Courts of Justice,</w:delText>
        </w:r>
      </w:del>
      <w:ins w:id="7" w:author="Simpson, Wendy" w:date="2023-06-26T21:09:00Z">
        <w:r w:rsidR="001D7F35">
          <w:t>7</w:t>
        </w:r>
      </w:ins>
      <w:r>
        <w:t xml:space="preserve"> Rolls Building</w:t>
      </w:r>
    </w:p>
    <w:p w14:paraId="5D7CE6AE" w14:textId="77777777" w:rsidR="001D7F35" w:rsidRDefault="002917F1">
      <w:pPr>
        <w:pStyle w:val="CoverText"/>
        <w:rPr>
          <w:ins w:id="8" w:author="Simpson, Wendy" w:date="2023-06-26T21:09:00Z"/>
        </w:rPr>
      </w:pPr>
      <w:r>
        <w:t xml:space="preserve">Fetter Lane, </w:t>
      </w:r>
      <w:smartTag w:uri="urn:schemas-microsoft-com:office:smarttags" w:element="City">
        <w:r>
          <w:t>London</w:t>
        </w:r>
      </w:smartTag>
      <w:r>
        <w:t xml:space="preserve">, </w:t>
      </w:r>
    </w:p>
    <w:p w14:paraId="1BAA937B" w14:textId="77777777" w:rsidR="005E2342" w:rsidRDefault="002917F1">
      <w:pPr>
        <w:pStyle w:val="CoverText"/>
      </w:pPr>
      <w:r>
        <w:t>EC4A 1NL</w:t>
      </w:r>
    </w:p>
    <w:p w14:paraId="79E8893B" w14:textId="77777777" w:rsidR="005E2342" w:rsidRDefault="005E2342">
      <w:pPr>
        <w:suppressAutoHyphens/>
        <w:jc w:val="right"/>
        <w:rPr>
          <w:spacing w:val="-3"/>
          <w:u w:val="single"/>
        </w:rPr>
      </w:pPr>
    </w:p>
    <w:p w14:paraId="68E59B6F" w14:textId="77777777" w:rsidR="005E2342" w:rsidRDefault="005E2342">
      <w:pPr>
        <w:pStyle w:val="CoverText"/>
        <w:rPr>
          <w:b/>
        </w:rPr>
      </w:pPr>
      <w:r>
        <w:t xml:space="preserve">Date: </w:t>
      </w:r>
      <w:r w:rsidR="005249FA">
        <w:rPr>
          <w:b/>
          <w:spacing w:val="-3"/>
        </w:rPr>
        <w:t>9 June 2023</w:t>
      </w:r>
      <w:r>
        <w:t xml:space="preserve"> </w:t>
      </w:r>
    </w:p>
    <w:p w14:paraId="4B88ED08" w14:textId="77777777" w:rsidR="005E2342" w:rsidRDefault="005E2342">
      <w:pPr>
        <w:suppressAutoHyphens/>
        <w:rPr>
          <w:spacing w:val="-3"/>
        </w:rPr>
      </w:pPr>
    </w:p>
    <w:p w14:paraId="5EFA2179" w14:textId="77777777" w:rsidR="005E2342" w:rsidRDefault="005E2342">
      <w:pPr>
        <w:suppressAutoHyphens/>
        <w:jc w:val="center"/>
        <w:rPr>
          <w:spacing w:val="-3"/>
        </w:rPr>
      </w:pPr>
      <w:r>
        <w:rPr>
          <w:b/>
          <w:spacing w:val="-3"/>
        </w:rPr>
        <w:t>Before</w:t>
      </w:r>
      <w:r>
        <w:rPr>
          <w:spacing w:val="-3"/>
        </w:rPr>
        <w:t>:</w:t>
      </w:r>
    </w:p>
    <w:p w14:paraId="3CE3096E" w14:textId="77777777" w:rsidR="005E2342" w:rsidRDefault="005E2342">
      <w:pPr>
        <w:suppressAutoHyphens/>
        <w:jc w:val="center"/>
        <w:rPr>
          <w:spacing w:val="-3"/>
        </w:rPr>
      </w:pPr>
    </w:p>
    <w:p w14:paraId="6CED9F12" w14:textId="77777777" w:rsidR="005249FA" w:rsidRDefault="00213664">
      <w:pPr>
        <w:suppressAutoHyphens/>
        <w:jc w:val="center"/>
        <w:rPr>
          <w:b/>
          <w:bCs/>
          <w:spacing w:val="-3"/>
          <w:szCs w:val="20"/>
          <w:u w:val="single"/>
        </w:rPr>
      </w:pPr>
      <w:ins w:id="9" w:author="Smith, Mr Justice Richard" w:date="2023-06-26T19:00:00Z">
        <w:r>
          <w:rPr>
            <w:b/>
            <w:bCs/>
            <w:spacing w:val="-3"/>
            <w:szCs w:val="20"/>
            <w:u w:val="single"/>
          </w:rPr>
          <w:t>The</w:t>
        </w:r>
      </w:ins>
      <w:del w:id="10" w:author="Smith, Mr Justice Richard" w:date="2023-06-26T19:00:00Z">
        <w:r w:rsidR="005249FA" w:rsidRPr="005249FA" w:rsidDel="00213664">
          <w:rPr>
            <w:b/>
            <w:bCs/>
            <w:spacing w:val="-3"/>
            <w:szCs w:val="20"/>
            <w:u w:val="single"/>
          </w:rPr>
          <w:delText>His</w:delText>
        </w:r>
      </w:del>
      <w:r w:rsidR="005249FA" w:rsidRPr="005249FA">
        <w:rPr>
          <w:b/>
          <w:bCs/>
          <w:spacing w:val="-3"/>
          <w:szCs w:val="20"/>
          <w:u w:val="single"/>
        </w:rPr>
        <w:t xml:space="preserve"> Honour</w:t>
      </w:r>
      <w:ins w:id="11" w:author="Smith, Mr Justice Richard" w:date="2023-06-26T19:00:00Z">
        <w:r>
          <w:rPr>
            <w:b/>
            <w:bCs/>
            <w:spacing w:val="-3"/>
            <w:szCs w:val="20"/>
            <w:u w:val="single"/>
          </w:rPr>
          <w:t>able</w:t>
        </w:r>
      </w:ins>
      <w:r w:rsidR="005249FA" w:rsidRPr="005249FA">
        <w:rPr>
          <w:b/>
          <w:bCs/>
          <w:spacing w:val="-3"/>
          <w:szCs w:val="20"/>
          <w:u w:val="single"/>
        </w:rPr>
        <w:t xml:space="preserve"> Mr Justice Richard Smith</w:t>
      </w:r>
    </w:p>
    <w:p w14:paraId="72FC54C5" w14:textId="77777777" w:rsidR="005E2342" w:rsidRDefault="005E2342">
      <w:pPr>
        <w:suppressAutoHyphens/>
        <w:jc w:val="center"/>
        <w:rPr>
          <w:spacing w:val="-3"/>
        </w:rPr>
      </w:pPr>
      <w:r>
        <w:rPr>
          <w:spacing w:val="-3"/>
        </w:rPr>
        <w:t>- - - - - - - - - - - - - - - - - - - - -</w:t>
      </w:r>
    </w:p>
    <w:p w14:paraId="554D04AC" w14:textId="77777777" w:rsidR="005E2342" w:rsidRDefault="005E2342">
      <w:pPr>
        <w:suppressAutoHyphens/>
        <w:jc w:val="center"/>
        <w:rPr>
          <w:b/>
          <w:spacing w:val="-3"/>
        </w:rPr>
      </w:pPr>
      <w:r>
        <w:rPr>
          <w:b/>
          <w:spacing w:val="-3"/>
        </w:rPr>
        <w:t>Between:</w:t>
      </w:r>
    </w:p>
    <w:p w14:paraId="06B9251C"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5D37BE1D" w14:textId="77777777">
        <w:trPr>
          <w:jc w:val="center"/>
        </w:trPr>
        <w:tc>
          <w:tcPr>
            <w:tcW w:w="1701" w:type="dxa"/>
          </w:tcPr>
          <w:p w14:paraId="07D168DC" w14:textId="77777777" w:rsidR="005E2342" w:rsidRDefault="005E2342">
            <w:pPr>
              <w:suppressAutoHyphens/>
              <w:rPr>
                <w:b/>
                <w:spacing w:val="-3"/>
              </w:rPr>
            </w:pPr>
          </w:p>
        </w:tc>
        <w:tc>
          <w:tcPr>
            <w:tcW w:w="5333" w:type="dxa"/>
          </w:tcPr>
          <w:p w14:paraId="07B0708E" w14:textId="77777777" w:rsidR="005E2342" w:rsidRDefault="005249FA">
            <w:pPr>
              <w:suppressAutoHyphens/>
              <w:jc w:val="center"/>
              <w:rPr>
                <w:b/>
                <w:spacing w:val="-3"/>
              </w:rPr>
            </w:pPr>
            <w:r w:rsidRPr="005249FA">
              <w:rPr>
                <w:b/>
              </w:rPr>
              <w:t xml:space="preserve">Henderson &amp; Jones </w:t>
            </w:r>
            <w:r w:rsidR="00B75735">
              <w:rPr>
                <w:b/>
              </w:rPr>
              <w:t>L</w:t>
            </w:r>
            <w:r w:rsidRPr="005249FA">
              <w:rPr>
                <w:b/>
              </w:rPr>
              <w:t>imited</w:t>
            </w:r>
          </w:p>
        </w:tc>
        <w:tc>
          <w:tcPr>
            <w:tcW w:w="1707" w:type="dxa"/>
          </w:tcPr>
          <w:p w14:paraId="16DAA6A5" w14:textId="77777777" w:rsidR="005E2342" w:rsidRDefault="002917F1">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p>
        </w:tc>
      </w:tr>
      <w:tr w:rsidR="005E2342" w14:paraId="40BAA756" w14:textId="77777777">
        <w:trPr>
          <w:jc w:val="center"/>
        </w:trPr>
        <w:tc>
          <w:tcPr>
            <w:tcW w:w="1701" w:type="dxa"/>
          </w:tcPr>
          <w:p w14:paraId="3E8544E3" w14:textId="77777777" w:rsidR="005E2342" w:rsidRDefault="005E2342">
            <w:pPr>
              <w:suppressAutoHyphens/>
              <w:rPr>
                <w:b/>
                <w:spacing w:val="-3"/>
              </w:rPr>
            </w:pPr>
          </w:p>
        </w:tc>
        <w:tc>
          <w:tcPr>
            <w:tcW w:w="5333" w:type="dxa"/>
          </w:tcPr>
          <w:p w14:paraId="19B096F4" w14:textId="77777777" w:rsidR="005E2342" w:rsidRDefault="005E2342">
            <w:pPr>
              <w:suppressAutoHyphens/>
              <w:jc w:val="center"/>
              <w:rPr>
                <w:b/>
                <w:spacing w:val="-3"/>
              </w:rPr>
            </w:pPr>
            <w:r>
              <w:rPr>
                <w:b/>
                <w:spacing w:val="-3"/>
              </w:rPr>
              <w:t>- and -</w:t>
            </w:r>
          </w:p>
        </w:tc>
        <w:tc>
          <w:tcPr>
            <w:tcW w:w="1707" w:type="dxa"/>
          </w:tcPr>
          <w:p w14:paraId="269BC3FE"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1E7D3B71" w14:textId="77777777">
        <w:trPr>
          <w:jc w:val="center"/>
        </w:trPr>
        <w:tc>
          <w:tcPr>
            <w:tcW w:w="1701" w:type="dxa"/>
          </w:tcPr>
          <w:p w14:paraId="53B273B2" w14:textId="77777777" w:rsidR="005E2342" w:rsidRDefault="005E2342">
            <w:pPr>
              <w:suppressAutoHyphens/>
              <w:rPr>
                <w:b/>
                <w:spacing w:val="-3"/>
              </w:rPr>
            </w:pPr>
          </w:p>
        </w:tc>
        <w:tc>
          <w:tcPr>
            <w:tcW w:w="5333" w:type="dxa"/>
          </w:tcPr>
          <w:p w14:paraId="000D4B42" w14:textId="77777777" w:rsidR="005E2342" w:rsidRDefault="005249FA">
            <w:pPr>
              <w:suppressAutoHyphens/>
              <w:jc w:val="center"/>
              <w:rPr>
                <w:b/>
                <w:spacing w:val="-3"/>
              </w:rPr>
            </w:pPr>
            <w:r w:rsidRPr="005249FA">
              <w:rPr>
                <w:b/>
              </w:rPr>
              <w:t>David Jason Ross and others</w:t>
            </w:r>
          </w:p>
        </w:tc>
        <w:tc>
          <w:tcPr>
            <w:tcW w:w="1707" w:type="dxa"/>
          </w:tcPr>
          <w:p w14:paraId="190CE36B" w14:textId="77777777" w:rsidR="005E2342" w:rsidRDefault="002917F1">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w:t>
            </w:r>
            <w:r w:rsidR="005249FA">
              <w:t>s</w:t>
            </w:r>
          </w:p>
        </w:tc>
      </w:tr>
    </w:tbl>
    <w:p w14:paraId="455E2EB1" w14:textId="77777777" w:rsidR="005E2342" w:rsidRDefault="005E2342">
      <w:pPr>
        <w:suppressAutoHyphens/>
        <w:rPr>
          <w:b/>
          <w:spacing w:val="-3"/>
        </w:rPr>
      </w:pPr>
    </w:p>
    <w:p w14:paraId="49321F5B" w14:textId="77777777" w:rsidR="005E2342" w:rsidRDefault="005E2342">
      <w:pPr>
        <w:suppressAutoHyphens/>
        <w:jc w:val="center"/>
        <w:rPr>
          <w:spacing w:val="-3"/>
        </w:rPr>
      </w:pPr>
      <w:r>
        <w:rPr>
          <w:spacing w:val="-3"/>
        </w:rPr>
        <w:t>- - - - - - - - - - - - - - - - - - - - -</w:t>
      </w:r>
    </w:p>
    <w:p w14:paraId="22E9C4D8" w14:textId="77777777" w:rsidR="005E2342" w:rsidRDefault="005E2342">
      <w:pPr>
        <w:suppressAutoHyphens/>
        <w:jc w:val="center"/>
        <w:rPr>
          <w:spacing w:val="-3"/>
        </w:rPr>
      </w:pPr>
      <w:r>
        <w:rPr>
          <w:spacing w:val="-3"/>
        </w:rPr>
        <w:t>- - - - - - - - - - - - - - - - - - - - -</w:t>
      </w:r>
    </w:p>
    <w:p w14:paraId="7D3163B0" w14:textId="77777777" w:rsidR="005E2342" w:rsidRDefault="005E2342">
      <w:pPr>
        <w:suppressAutoHyphens/>
        <w:jc w:val="center"/>
        <w:rPr>
          <w:spacing w:val="-3"/>
        </w:rPr>
      </w:pPr>
    </w:p>
    <w:p w14:paraId="6ACA533E" w14:textId="77777777" w:rsidR="005E2342" w:rsidRDefault="005249FA" w:rsidP="005249FA">
      <w:pPr>
        <w:suppressAutoHyphens/>
        <w:jc w:val="center"/>
        <w:rPr>
          <w:ins w:id="12" w:author="Smith, Mr Justice Richard" w:date="2023-06-26T19:40:00Z"/>
          <w:b/>
          <w:bCs/>
          <w:spacing w:val="-3"/>
        </w:rPr>
      </w:pPr>
      <w:r w:rsidRPr="005249FA">
        <w:rPr>
          <w:b/>
          <w:spacing w:val="-3"/>
        </w:rPr>
        <w:t>Hugh Sims KC</w:t>
      </w:r>
      <w:r>
        <w:rPr>
          <w:b/>
          <w:spacing w:val="-3"/>
        </w:rPr>
        <w:t xml:space="preserve">, </w:t>
      </w:r>
      <w:r w:rsidRPr="005249FA">
        <w:rPr>
          <w:b/>
          <w:spacing w:val="-3"/>
        </w:rPr>
        <w:t>Stefan Ramel</w:t>
      </w:r>
      <w:r>
        <w:rPr>
          <w:b/>
          <w:spacing w:val="-3"/>
        </w:rPr>
        <w:t xml:space="preserve"> and </w:t>
      </w:r>
      <w:r w:rsidRPr="005249FA">
        <w:rPr>
          <w:b/>
          <w:spacing w:val="-3"/>
        </w:rPr>
        <w:t>Dan Butler</w:t>
      </w:r>
      <w:r>
        <w:rPr>
          <w:b/>
          <w:spacing w:val="-3"/>
        </w:rPr>
        <w:t xml:space="preserve"> </w:t>
      </w:r>
      <w:r w:rsidR="005E2342">
        <w:rPr>
          <w:bCs/>
          <w:spacing w:val="-3"/>
        </w:rPr>
        <w:t>(instructed by</w:t>
      </w:r>
      <w:r w:rsidR="005E2342">
        <w:rPr>
          <w:b/>
          <w:spacing w:val="-3"/>
        </w:rPr>
        <w:t xml:space="preserve"> </w:t>
      </w:r>
      <w:r w:rsidRPr="005249FA">
        <w:rPr>
          <w:b/>
          <w:spacing w:val="-3"/>
        </w:rPr>
        <w:t xml:space="preserve">Harrison Clark </w:t>
      </w:r>
      <w:proofErr w:type="spellStart"/>
      <w:r w:rsidRPr="005249FA">
        <w:rPr>
          <w:b/>
          <w:spacing w:val="-3"/>
        </w:rPr>
        <w:t>Rickerbys</w:t>
      </w:r>
      <w:proofErr w:type="spellEnd"/>
      <w:r w:rsidRPr="005249FA">
        <w:rPr>
          <w:b/>
          <w:spacing w:val="-3"/>
        </w:rPr>
        <w:t xml:space="preserve"> Limited</w:t>
      </w:r>
      <w:r w:rsidR="005E2342">
        <w:rPr>
          <w:bCs/>
          <w:spacing w:val="-3"/>
        </w:rPr>
        <w:t>) for the</w:t>
      </w:r>
      <w:r w:rsidR="005E2342">
        <w:rPr>
          <w:spacing w:val="-3"/>
        </w:rPr>
        <w:t xml:space="preserve"> </w:t>
      </w:r>
      <w:r w:rsidRPr="005249FA">
        <w:rPr>
          <w:b/>
          <w:bCs/>
          <w:spacing w:val="-3"/>
        </w:rPr>
        <w:t>Claimant</w:t>
      </w:r>
    </w:p>
    <w:p w14:paraId="6EE8588C" w14:textId="77777777" w:rsidR="003A5044" w:rsidRDefault="003A5044" w:rsidP="003A5044">
      <w:pPr>
        <w:suppressAutoHyphens/>
        <w:jc w:val="center"/>
        <w:rPr>
          <w:ins w:id="13" w:author="Smith, Mr Justice Richard" w:date="2023-06-26T19:40:00Z"/>
          <w:rStyle w:val="eop"/>
        </w:rPr>
      </w:pPr>
      <w:ins w:id="14" w:author="Smith, Mr Justice Richard" w:date="2023-06-26T19:40:00Z">
        <w:r w:rsidRPr="00AF1189">
          <w:rPr>
            <w:rStyle w:val="normaltextrun"/>
            <w:b/>
            <w:bCs/>
            <w:lang w:val="en-US"/>
          </w:rPr>
          <w:t>Ali Tabari</w:t>
        </w:r>
        <w:r>
          <w:rPr>
            <w:rStyle w:val="normaltextrun"/>
            <w:lang w:val="en-US"/>
          </w:rPr>
          <w:t xml:space="preserve"> (instructed by </w:t>
        </w:r>
        <w:proofErr w:type="spellStart"/>
        <w:r w:rsidRPr="00AF1189">
          <w:rPr>
            <w:rStyle w:val="normaltextrun"/>
            <w:b/>
            <w:bCs/>
            <w:lang w:val="en-US"/>
          </w:rPr>
          <w:t>Thursfields</w:t>
        </w:r>
        <w:proofErr w:type="spellEnd"/>
        <w:r>
          <w:rPr>
            <w:rStyle w:val="normaltextrun"/>
            <w:lang w:val="en-US"/>
          </w:rPr>
          <w:t xml:space="preserve">) for the </w:t>
        </w:r>
        <w:r w:rsidRPr="00AF1189">
          <w:rPr>
            <w:rStyle w:val="normaltextrun"/>
            <w:b/>
            <w:bCs/>
            <w:lang w:val="en-US"/>
          </w:rPr>
          <w:t>First and Second Defendants</w:t>
        </w:r>
        <w:r>
          <w:rPr>
            <w:rStyle w:val="eop"/>
          </w:rPr>
          <w:t> </w:t>
        </w:r>
      </w:ins>
    </w:p>
    <w:p w14:paraId="6299E9C5" w14:textId="77777777" w:rsidR="003A5044" w:rsidRDefault="003A5044" w:rsidP="003A5044">
      <w:pPr>
        <w:suppressAutoHyphens/>
        <w:jc w:val="center"/>
        <w:rPr>
          <w:b/>
          <w:spacing w:val="-3"/>
        </w:rPr>
      </w:pPr>
      <w:ins w:id="15" w:author="Smith, Mr Justice Richard" w:date="2023-06-26T19:40:00Z">
        <w:r w:rsidRPr="00AF1189">
          <w:rPr>
            <w:rStyle w:val="normaltextrun"/>
            <w:b/>
            <w:bCs/>
            <w:lang w:val="en-US"/>
          </w:rPr>
          <w:t>Rebecca Page</w:t>
        </w:r>
        <w:r>
          <w:rPr>
            <w:rStyle w:val="normaltextrun"/>
            <w:lang w:val="en-US"/>
          </w:rPr>
          <w:t xml:space="preserve"> (instructed by </w:t>
        </w:r>
        <w:r w:rsidRPr="00AF1189">
          <w:rPr>
            <w:rStyle w:val="normaltextrun"/>
            <w:b/>
            <w:bCs/>
            <w:lang w:val="en-US"/>
          </w:rPr>
          <w:t>Mills &amp; Reeve LLP</w:t>
        </w:r>
        <w:r>
          <w:rPr>
            <w:rStyle w:val="normaltextrun"/>
            <w:lang w:val="en-US"/>
          </w:rPr>
          <w:t xml:space="preserve">) for the </w:t>
        </w:r>
        <w:r w:rsidRPr="00AF1189">
          <w:rPr>
            <w:rStyle w:val="normaltextrun"/>
            <w:b/>
            <w:bCs/>
            <w:lang w:val="en-US"/>
          </w:rPr>
          <w:t>Third Defendant</w:t>
        </w:r>
        <w:r>
          <w:rPr>
            <w:rStyle w:val="eop"/>
          </w:rPr>
          <w:t> </w:t>
        </w:r>
      </w:ins>
    </w:p>
    <w:p w14:paraId="45AA0E98" w14:textId="77777777" w:rsidR="005E2342" w:rsidRDefault="005249FA" w:rsidP="005249FA">
      <w:pPr>
        <w:suppressAutoHyphens/>
        <w:jc w:val="center"/>
        <w:rPr>
          <w:b/>
          <w:spacing w:val="-3"/>
        </w:rPr>
      </w:pPr>
      <w:r w:rsidRPr="005249FA">
        <w:rPr>
          <w:b/>
          <w:spacing w:val="-3"/>
        </w:rPr>
        <w:t>Adam Kramer KC</w:t>
      </w:r>
      <w:r>
        <w:rPr>
          <w:b/>
          <w:spacing w:val="-3"/>
        </w:rPr>
        <w:t xml:space="preserve"> and </w:t>
      </w:r>
      <w:r w:rsidRPr="005249FA">
        <w:rPr>
          <w:b/>
          <w:spacing w:val="-3"/>
        </w:rPr>
        <w:t xml:space="preserve">Hannah </w:t>
      </w:r>
      <w:proofErr w:type="gramStart"/>
      <w:r w:rsidRPr="005249FA">
        <w:rPr>
          <w:b/>
          <w:spacing w:val="-3"/>
        </w:rPr>
        <w:t xml:space="preserve">Glover </w:t>
      </w:r>
      <w:r w:rsidR="005E2342">
        <w:rPr>
          <w:bCs/>
          <w:spacing w:val="-3"/>
        </w:rPr>
        <w:t xml:space="preserve"> (</w:t>
      </w:r>
      <w:proofErr w:type="gramEnd"/>
      <w:r w:rsidR="005E2342">
        <w:rPr>
          <w:bCs/>
          <w:spacing w:val="-3"/>
        </w:rPr>
        <w:t xml:space="preserve">instructed by </w:t>
      </w:r>
      <w:proofErr w:type="spellStart"/>
      <w:r w:rsidRPr="005249FA">
        <w:rPr>
          <w:b/>
          <w:spacing w:val="-3"/>
        </w:rPr>
        <w:t>Addleshaw</w:t>
      </w:r>
      <w:proofErr w:type="spellEnd"/>
      <w:r w:rsidRPr="005249FA">
        <w:rPr>
          <w:b/>
          <w:spacing w:val="-3"/>
        </w:rPr>
        <w:t xml:space="preserve"> Goddard LLP</w:t>
      </w:r>
      <w:r w:rsidR="005E2342">
        <w:rPr>
          <w:bCs/>
          <w:spacing w:val="-3"/>
        </w:rPr>
        <w:t xml:space="preserve">) for the </w:t>
      </w:r>
      <w:r w:rsidRPr="005249FA">
        <w:rPr>
          <w:b/>
          <w:spacing w:val="-3"/>
        </w:rPr>
        <w:t>Fifth Defendants</w:t>
      </w:r>
    </w:p>
    <w:p w14:paraId="27FEC9DE" w14:textId="77777777" w:rsidR="005249FA" w:rsidRPr="005249FA" w:rsidRDefault="005249FA" w:rsidP="005249FA">
      <w:pPr>
        <w:suppressAutoHyphens/>
        <w:jc w:val="center"/>
        <w:rPr>
          <w:b/>
          <w:spacing w:val="-3"/>
        </w:rPr>
      </w:pPr>
      <w:del w:id="16" w:author="Smith, Mr Justice Richard" w:date="2023-06-26T19:39:00Z">
        <w:r w:rsidRPr="005249FA" w:rsidDel="003A5044">
          <w:rPr>
            <w:b/>
            <w:spacing w:val="-3"/>
          </w:rPr>
          <w:delText>Ben Hubble KC</w:delText>
        </w:r>
        <w:r w:rsidDel="003A5044">
          <w:rPr>
            <w:b/>
            <w:spacing w:val="-3"/>
          </w:rPr>
          <w:delText xml:space="preserve"> and </w:delText>
        </w:r>
      </w:del>
      <w:r w:rsidRPr="005249FA">
        <w:rPr>
          <w:b/>
          <w:spacing w:val="-3"/>
        </w:rPr>
        <w:t>Tom Shepherd</w:t>
      </w:r>
      <w:r>
        <w:rPr>
          <w:bCs/>
          <w:spacing w:val="-3"/>
        </w:rPr>
        <w:t xml:space="preserve"> (instructed by </w:t>
      </w:r>
      <w:r w:rsidRPr="005249FA">
        <w:rPr>
          <w:b/>
          <w:spacing w:val="-3"/>
        </w:rPr>
        <w:t>Browne Jacobson LLP</w:t>
      </w:r>
      <w:r>
        <w:rPr>
          <w:bCs/>
          <w:spacing w:val="-3"/>
        </w:rPr>
        <w:t xml:space="preserve">) for the </w:t>
      </w:r>
      <w:r w:rsidRPr="005249FA">
        <w:rPr>
          <w:b/>
          <w:spacing w:val="-3"/>
        </w:rPr>
        <w:t>Sixth Defendants</w:t>
      </w:r>
    </w:p>
    <w:p w14:paraId="74930BA8" w14:textId="77777777" w:rsidR="005E2342" w:rsidRDefault="005E2342">
      <w:pPr>
        <w:suppressAutoHyphens/>
        <w:jc w:val="center"/>
        <w:rPr>
          <w:b/>
          <w:spacing w:val="-3"/>
        </w:rPr>
      </w:pPr>
    </w:p>
    <w:p w14:paraId="48332D35" w14:textId="77777777" w:rsidR="005E2342" w:rsidRDefault="005E2342">
      <w:pPr>
        <w:suppressAutoHyphens/>
        <w:jc w:val="center"/>
        <w:rPr>
          <w:spacing w:val="-3"/>
        </w:rPr>
      </w:pPr>
      <w:r>
        <w:rPr>
          <w:spacing w:val="-3"/>
        </w:rPr>
        <w:t xml:space="preserve">Hearing dates: </w:t>
      </w:r>
      <w:r w:rsidR="005249FA">
        <w:rPr>
          <w:b/>
          <w:spacing w:val="-3"/>
        </w:rPr>
        <w:t>9</w:t>
      </w:r>
      <w:r w:rsidR="005249FA" w:rsidRPr="005249FA">
        <w:rPr>
          <w:b/>
          <w:spacing w:val="-3"/>
          <w:vertAlign w:val="superscript"/>
        </w:rPr>
        <w:t>th</w:t>
      </w:r>
      <w:r w:rsidR="005249FA">
        <w:rPr>
          <w:b/>
          <w:spacing w:val="-3"/>
        </w:rPr>
        <w:t xml:space="preserve"> June 2023</w:t>
      </w:r>
    </w:p>
    <w:p w14:paraId="6E5A29C9" w14:textId="77777777" w:rsidR="005E2342" w:rsidRDefault="005E2342">
      <w:pPr>
        <w:suppressAutoHyphens/>
        <w:jc w:val="center"/>
        <w:rPr>
          <w:spacing w:val="-3"/>
        </w:rPr>
      </w:pPr>
      <w:r>
        <w:rPr>
          <w:spacing w:val="-3"/>
        </w:rPr>
        <w:t>- - - - - - - - - - - - - - - - - - - - -</w:t>
      </w:r>
    </w:p>
    <w:p w14:paraId="1401F491" w14:textId="77777777" w:rsidR="005E2342" w:rsidRDefault="005E2342">
      <w:pPr>
        <w:pStyle w:val="CoverDesc"/>
        <w:rPr>
          <w:sz w:val="24"/>
        </w:rPr>
      </w:pPr>
      <w:del w:id="17" w:author="Smith, Mr Justice Richard" w:date="2023-06-26T19:04:00Z">
        <w:r w:rsidDel="00213664">
          <w:delText>DRAFT</w:delText>
        </w:r>
        <w:r w:rsidR="00D53DB6" w:rsidDel="00213664">
          <w:delText xml:space="preserve"> </w:delText>
        </w:r>
      </w:del>
      <w:ins w:id="18" w:author="Smith, Mr Justice Richard" w:date="2023-06-26T19:04:00Z">
        <w:r w:rsidR="00213664">
          <w:t xml:space="preserve">APPROVED </w:t>
        </w:r>
      </w:ins>
      <w:r w:rsidR="005249FA">
        <w:t>RULING</w:t>
      </w:r>
      <w:r w:rsidR="00D53DB6">
        <w:t xml:space="preserve"> </w:t>
      </w:r>
      <w:r w:rsidR="00D53DB6">
        <w:br/>
      </w:r>
    </w:p>
    <w:p w14:paraId="2A100B8F" w14:textId="77777777" w:rsidR="005E2342" w:rsidDel="00213664" w:rsidRDefault="005E2342">
      <w:pPr>
        <w:pStyle w:val="eMailBlock"/>
        <w:rPr>
          <w:del w:id="19" w:author="Smith, Mr Justice Richard" w:date="2023-06-26T19:04:00Z"/>
        </w:rPr>
      </w:pPr>
      <w:del w:id="20" w:author="Smith, Mr Justice Richard" w:date="2023-06-26T19:04:00Z">
        <w:r w:rsidRPr="00D53DB6" w:rsidDel="00213664">
          <w:rPr>
            <w:b w:val="0"/>
            <w:bCs/>
          </w:rPr>
          <w:delText xml:space="preserve">If this draft </w:delText>
        </w:r>
        <w:r w:rsidR="005249FA" w:rsidDel="00213664">
          <w:rPr>
            <w:b w:val="0"/>
            <w:bCs/>
          </w:rPr>
          <w:delText>Ruling</w:delText>
        </w:r>
        <w:r w:rsidRPr="00D53DB6" w:rsidDel="00213664">
          <w:rPr>
            <w:b w:val="0"/>
            <w:bCs/>
          </w:rPr>
          <w:delText xml:space="preserve"> has been emailed to you it is to be treated as ‘read-only’.</w:delText>
        </w:r>
        <w:r w:rsidRPr="00D53DB6" w:rsidDel="00213664">
          <w:rPr>
            <w:b w:val="0"/>
            <w:bCs/>
          </w:rPr>
          <w:br/>
          <w:delText>You should send any suggested amendments as a separate Word document.</w:delText>
        </w:r>
        <w:r w:rsidR="00B620AF" w:rsidDel="00213664">
          <w:rPr>
            <w:b w:val="0"/>
            <w:bCs/>
          </w:rPr>
          <w:br/>
        </w:r>
        <w:r w:rsidR="00D53DB6" w:rsidDel="00213664">
          <w:br/>
          <w:delText xml:space="preserve">**please delete this box </w:delText>
        </w:r>
        <w:r w:rsidR="00B620AF" w:rsidDel="00213664">
          <w:delText xml:space="preserve">and </w:delText>
        </w:r>
        <w:r w:rsidR="00D53DB6" w:rsidDel="00213664">
          <w:delText>DRAFT once document is in approved form**</w:delText>
        </w:r>
      </w:del>
    </w:p>
    <w:p w14:paraId="44983F38" w14:textId="77777777" w:rsidR="005E2342" w:rsidDel="00213664" w:rsidRDefault="005E2342">
      <w:pPr>
        <w:rPr>
          <w:del w:id="21" w:author="Smith, Mr Justice Richard" w:date="2023-06-26T19:04:00Z"/>
        </w:rPr>
      </w:pPr>
    </w:p>
    <w:p w14:paraId="1FBE321E" w14:textId="77777777" w:rsidR="005E2342" w:rsidRDefault="005E2342">
      <w:pPr>
        <w:sectPr w:rsidR="005E2342" w:rsidSect="000E176E">
          <w:footerReference w:type="default" r:id="rId8"/>
          <w:type w:val="nextColumn"/>
          <w:pgSz w:w="11909" w:h="16834" w:code="9"/>
          <w:pgMar w:top="1134" w:right="1440" w:bottom="1134" w:left="1440" w:header="720" w:footer="720" w:gutter="0"/>
          <w:pgNumType w:start="1"/>
          <w:cols w:space="720"/>
        </w:sectPr>
      </w:pPr>
    </w:p>
    <w:p w14:paraId="5E957C84" w14:textId="77777777" w:rsidR="000E176E" w:rsidRDefault="005249FA" w:rsidP="00B870E1">
      <w:pPr>
        <w:pStyle w:val="NoSpacing"/>
      </w:pPr>
      <w:del w:id="22" w:author="Smith, Mr Justice Richard" w:date="2023-06-26T19:03:00Z">
        <w:r w:rsidRPr="005249FA" w:rsidDel="00213664">
          <w:rPr>
            <w:b/>
          </w:rPr>
          <w:lastRenderedPageBreak/>
          <w:delText>His Honour</w:delText>
        </w:r>
      </w:del>
      <w:ins w:id="23" w:author="Smith, Mr Justice Richard" w:date="2023-06-26T19:03:00Z">
        <w:r w:rsidR="00213664">
          <w:rPr>
            <w:b/>
          </w:rPr>
          <w:t>The Honourable</w:t>
        </w:r>
      </w:ins>
      <w:r w:rsidRPr="005249FA">
        <w:rPr>
          <w:b/>
        </w:rPr>
        <w:t xml:space="preserve"> Mr Justice Richard Smith</w:t>
      </w:r>
      <w:r w:rsidR="005E2342">
        <w:rPr>
          <w:b/>
        </w:rPr>
        <w:t xml:space="preserve"> </w:t>
      </w:r>
      <w:r w:rsidR="008D6AD0">
        <w:rPr>
          <w:b/>
        </w:rPr>
        <w:t xml:space="preserve"> </w:t>
      </w:r>
      <w:r w:rsidR="00EF5D12">
        <w:t xml:space="preserve"> </w:t>
      </w:r>
      <w:r w:rsidR="00EF5D12">
        <w:rPr>
          <w:lang w:eastAsia="en-GB"/>
        </w:rPr>
        <w:t xml:space="preserve">                 </w:t>
      </w:r>
      <w:r w:rsidR="000E176E">
        <w:rPr>
          <w:lang w:eastAsia="en-GB"/>
        </w:rPr>
        <w:t xml:space="preserve"> </w:t>
      </w:r>
      <w:r w:rsidR="00D53DB6">
        <w:rPr>
          <w:lang w:eastAsia="en-GB"/>
        </w:rPr>
        <w:t xml:space="preserve">                                 </w:t>
      </w:r>
      <w:r>
        <w:rPr>
          <w:b/>
        </w:rPr>
        <w:t>Friday, 9 June</w:t>
      </w:r>
      <w:r w:rsidR="00D53DB6">
        <w:rPr>
          <w:b/>
        </w:rPr>
        <w:t xml:space="preserve"> 20</w:t>
      </w:r>
      <w:r>
        <w:rPr>
          <w:b/>
        </w:rPr>
        <w:t>23</w:t>
      </w:r>
    </w:p>
    <w:p w14:paraId="27D6C911" w14:textId="77777777" w:rsidR="000E176E" w:rsidRDefault="00EF5D12" w:rsidP="00B870E1">
      <w:pPr>
        <w:pStyle w:val="NoSpacing"/>
        <w:rPr>
          <w:lang w:eastAsia="en-GB"/>
        </w:rPr>
      </w:pPr>
      <w:r>
        <w:rPr>
          <w:lang w:eastAsia="en-GB"/>
        </w:rPr>
        <w:t xml:space="preserve"> </w:t>
      </w:r>
      <w:r w:rsidR="000E176E">
        <w:rPr>
          <w:lang w:eastAsia="en-GB"/>
        </w:rPr>
        <w:t>(</w:t>
      </w:r>
      <w:r w:rsidR="00B70352">
        <w:rPr>
          <w:b/>
        </w:rPr>
        <w:t>15:41</w:t>
      </w:r>
      <w:r w:rsidR="00715A68">
        <w:rPr>
          <w:lang w:eastAsia="en-GB"/>
        </w:rPr>
        <w:t xml:space="preserve"> </w:t>
      </w:r>
      <w:r w:rsidR="000E176E">
        <w:rPr>
          <w:lang w:eastAsia="en-GB"/>
        </w:rPr>
        <w:t>pm)</w:t>
      </w:r>
    </w:p>
    <w:p w14:paraId="75EC6757" w14:textId="77777777" w:rsidR="00B75735" w:rsidRDefault="00B75735" w:rsidP="00B75735">
      <w:pPr>
        <w:pStyle w:val="NoSpacing"/>
        <w:rPr>
          <w:lang w:eastAsia="en-GB"/>
        </w:rPr>
      </w:pPr>
    </w:p>
    <w:p w14:paraId="09457077" w14:textId="77777777" w:rsidR="00715A68" w:rsidRDefault="000E176E" w:rsidP="00B75735">
      <w:pPr>
        <w:pStyle w:val="NoSpacing"/>
        <w:rPr>
          <w:lang w:eastAsia="en-GB"/>
        </w:rPr>
      </w:pPr>
      <w:r>
        <w:rPr>
          <w:lang w:eastAsia="en-GB"/>
        </w:rPr>
        <w:t xml:space="preserve">Ruling by </w:t>
      </w:r>
      <w:del w:id="24" w:author="Smith, Mr Justice Richard" w:date="2023-06-26T19:03:00Z">
        <w:r w:rsidR="005249FA" w:rsidRPr="005249FA" w:rsidDel="00213664">
          <w:rPr>
            <w:b/>
          </w:rPr>
          <w:delText>HIS HONOUR</w:delText>
        </w:r>
      </w:del>
      <w:ins w:id="25" w:author="Smith, Mr Justice Richard" w:date="2023-06-26T19:03:00Z">
        <w:r w:rsidR="00213664">
          <w:rPr>
            <w:b/>
          </w:rPr>
          <w:t>THE HONOURABLE</w:t>
        </w:r>
      </w:ins>
      <w:r w:rsidR="005249FA" w:rsidRPr="005249FA">
        <w:rPr>
          <w:b/>
        </w:rPr>
        <w:t xml:space="preserve"> MR JUSTICE RICHARD SMITH</w:t>
      </w:r>
    </w:p>
    <w:p w14:paraId="47F84272" w14:textId="77777777" w:rsidR="00715A68" w:rsidRDefault="00715A68" w:rsidP="001D7F35">
      <w:pPr>
        <w:pStyle w:val="NoSpacing"/>
        <w:spacing w:line="276" w:lineRule="auto"/>
        <w:ind w:left="2160"/>
        <w:jc w:val="both"/>
        <w:rPr>
          <w:lang w:eastAsia="en-GB"/>
        </w:rPr>
        <w:pPrChange w:id="26" w:author="Simpson, Wendy" w:date="2023-06-26T21:10:00Z">
          <w:pPr>
            <w:pStyle w:val="NoSpacing"/>
            <w:ind w:left="2160"/>
          </w:pPr>
        </w:pPrChange>
      </w:pPr>
    </w:p>
    <w:p w14:paraId="1A19F89E" w14:textId="77777777" w:rsidR="00B70352" w:rsidDel="00213664" w:rsidRDefault="00B70352" w:rsidP="001D7F35">
      <w:pPr>
        <w:pStyle w:val="NoSpacing"/>
        <w:numPr>
          <w:ilvl w:val="0"/>
          <w:numId w:val="11"/>
        </w:numPr>
        <w:spacing w:line="276" w:lineRule="auto"/>
        <w:ind w:left="714" w:hanging="357"/>
        <w:contextualSpacing/>
        <w:jc w:val="both"/>
        <w:rPr>
          <w:del w:id="27" w:author="Smith, Mr Justice Richard" w:date="2023-06-26T19:05:00Z"/>
          <w:lang w:eastAsia="en-GB"/>
        </w:rPr>
        <w:pPrChange w:id="28" w:author="Simpson, Wendy" w:date="2023-06-26T21:10:00Z">
          <w:pPr>
            <w:pStyle w:val="NoSpacing"/>
            <w:numPr>
              <w:numId w:val="11"/>
            </w:numPr>
            <w:spacing w:line="480" w:lineRule="auto"/>
            <w:ind w:left="714" w:hanging="357"/>
            <w:contextualSpacing/>
          </w:pPr>
        </w:pPrChange>
      </w:pPr>
      <w:del w:id="29" w:author="Smith, Mr Justice Richard" w:date="2023-06-26T19:05:00Z">
        <w:r w:rsidDel="00213664">
          <w:rPr>
            <w:lang w:eastAsia="en-GB"/>
          </w:rPr>
          <w:delText>I'm going to give you, now, my ruling from Wednesday.</w:delText>
        </w:r>
      </w:del>
    </w:p>
    <w:p w14:paraId="716379C5"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On Wednesday afternoon I heard further from the parties concerning consequential matters arising from my judgment on the merits handed down remotely on 26 May 2023.</w:t>
      </w:r>
    </w:p>
    <w:p w14:paraId="10437980" w14:textId="77777777" w:rsidR="001D7F35" w:rsidRDefault="001D7F35" w:rsidP="001D7F35">
      <w:pPr>
        <w:pStyle w:val="NoSpacing"/>
        <w:spacing w:line="276" w:lineRule="auto"/>
        <w:ind w:left="714"/>
        <w:contextualSpacing/>
        <w:jc w:val="both"/>
        <w:rPr>
          <w:lang w:eastAsia="en-GB"/>
        </w:rPr>
      </w:pPr>
    </w:p>
    <w:p w14:paraId="0798CB97"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By that judgment</w:t>
      </w:r>
      <w:ins w:id="30" w:author="Smith, Mr Justice Richard" w:date="2023-06-26T19:04:00Z">
        <w:r w:rsidR="00213664">
          <w:rPr>
            <w:lang w:eastAsia="en-GB"/>
          </w:rPr>
          <w:t>,</w:t>
        </w:r>
      </w:ins>
      <w:r>
        <w:rPr>
          <w:lang w:eastAsia="en-GB"/>
        </w:rPr>
        <w:t xml:space="preserve"> I dismissed all the claims brought by the claimant, Henderson and Jones, against the five remaining defendants, those claims comprising multiple claims for breach of directors' duties, knowing assistance, negligence and unlawful conspiracy.  It fell to me then to consider the consequences of my judgment in terms of costs and interest.  I gave my order then with, given the hour, reasons to follow.  These are those reasons.</w:t>
      </w:r>
    </w:p>
    <w:p w14:paraId="0BC71A27" w14:textId="77777777" w:rsidR="001D7F35" w:rsidRDefault="001D7F35" w:rsidP="001D7F35">
      <w:pPr>
        <w:pStyle w:val="NoSpacing"/>
        <w:spacing w:line="276" w:lineRule="auto"/>
        <w:contextualSpacing/>
        <w:jc w:val="both"/>
        <w:rPr>
          <w:lang w:eastAsia="en-GB"/>
        </w:rPr>
      </w:pPr>
    </w:p>
    <w:p w14:paraId="704309C8"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At the outset there was no dispute between the parties as to the following matters: 1) that the defendants should have their costs of these proceedings; 2) that the claimant should make a payment on account</w:t>
      </w:r>
      <w:ins w:id="31" w:author="Smith, Mr Justice Richard" w:date="2023-06-26T19:05:00Z">
        <w:r w:rsidR="00213664">
          <w:rPr>
            <w:lang w:eastAsia="en-GB"/>
          </w:rPr>
          <w:t xml:space="preserve"> of those costs</w:t>
        </w:r>
      </w:ins>
      <w:r>
        <w:rPr>
          <w:lang w:eastAsia="en-GB"/>
        </w:rPr>
        <w:t xml:space="preserve">; 3) the </w:t>
      </w:r>
      <w:del w:id="32" w:author="Smith, Mr Justice Richard" w:date="2023-06-26T19:05:00Z">
        <w:r w:rsidDel="00213664">
          <w:rPr>
            <w:lang w:eastAsia="en-GB"/>
          </w:rPr>
          <w:delText xml:space="preserve">judgment </w:delText>
        </w:r>
      </w:del>
      <w:ins w:id="33" w:author="Smith, Mr Justice Richard" w:date="2023-06-26T19:05:00Z">
        <w:r w:rsidR="00213664">
          <w:rPr>
            <w:lang w:eastAsia="en-GB"/>
          </w:rPr>
          <w:t xml:space="preserve">defendants </w:t>
        </w:r>
      </w:ins>
      <w:r>
        <w:rPr>
          <w:lang w:eastAsia="en-GB"/>
        </w:rPr>
        <w:t>should have pre-judgment interests on their costs; and 4) that the defendant</w:t>
      </w:r>
      <w:ins w:id="34" w:author="Smith, Mr Justice Richard" w:date="2023-06-26T19:05:00Z">
        <w:r w:rsidR="00213664">
          <w:rPr>
            <w:lang w:eastAsia="en-GB"/>
          </w:rPr>
          <w:t>s</w:t>
        </w:r>
      </w:ins>
      <w:r>
        <w:rPr>
          <w:lang w:eastAsia="en-GB"/>
        </w:rPr>
        <w:t xml:space="preserve"> should have post-judgment interest at the statutory rate.</w:t>
      </w:r>
    </w:p>
    <w:p w14:paraId="56DB1FA9" w14:textId="77777777" w:rsidR="001D7F35" w:rsidRDefault="001D7F35" w:rsidP="001D7F35">
      <w:pPr>
        <w:pStyle w:val="NoSpacing"/>
        <w:spacing w:line="276" w:lineRule="auto"/>
        <w:contextualSpacing/>
        <w:jc w:val="both"/>
        <w:rPr>
          <w:lang w:eastAsia="en-GB"/>
        </w:rPr>
      </w:pPr>
    </w:p>
    <w:p w14:paraId="2F5A86B7"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 xml:space="preserve">The parties did differ on the following matters: 1) whether the defendants should have their costs on the indemnity basis, as they contended, or the standard basis as the claimant contended; 2) whether the amount of the payment on account by the claimant to the defendants </w:t>
      </w:r>
      <w:del w:id="35" w:author="Smith, Mr Justice Richard" w:date="2023-06-26T19:06:00Z">
        <w:r w:rsidDel="00213664">
          <w:rPr>
            <w:lang w:eastAsia="en-GB"/>
          </w:rPr>
          <w:delText xml:space="preserve">were </w:delText>
        </w:r>
      </w:del>
      <w:ins w:id="36" w:author="Smith, Mr Justice Richard" w:date="2023-06-26T19:06:00Z">
        <w:r w:rsidR="00213664">
          <w:rPr>
            <w:lang w:eastAsia="en-GB"/>
          </w:rPr>
          <w:t xml:space="preserve">should be </w:t>
        </w:r>
      </w:ins>
      <w:r>
        <w:rPr>
          <w:lang w:eastAsia="en-GB"/>
        </w:rPr>
        <w:t xml:space="preserve">80 per cent of </w:t>
      </w:r>
      <w:del w:id="37" w:author="Smith, Mr Justice Richard" w:date="2023-06-26T19:06:00Z">
        <w:r w:rsidDel="00213664">
          <w:rPr>
            <w:lang w:eastAsia="en-GB"/>
          </w:rPr>
          <w:delText xml:space="preserve">their </w:delText>
        </w:r>
      </w:del>
      <w:r>
        <w:rPr>
          <w:lang w:eastAsia="en-GB"/>
        </w:rPr>
        <w:t>incurred costs as most of the defendants contended, or 50 per cent as the claimant contended; 3) the rate of pre-judgment interest, whether 4 per cent as the defendants all contended, or some lesser figure or range of figures as the claimant contended; 4) when post-judgment interest should start to run, whether from the date of my order for the payment of costs as the defendants contended or the conclusion of any detailed assessment as the claimant contended, and finally, 5) the timing of whatever payment on account I might order.</w:t>
      </w:r>
    </w:p>
    <w:p w14:paraId="3EEED8AC" w14:textId="77777777" w:rsidR="001D7F35" w:rsidRDefault="001D7F35" w:rsidP="001D7F35">
      <w:pPr>
        <w:pStyle w:val="NoSpacing"/>
        <w:spacing w:line="276" w:lineRule="auto"/>
        <w:contextualSpacing/>
        <w:jc w:val="both"/>
        <w:rPr>
          <w:lang w:eastAsia="en-GB"/>
        </w:rPr>
      </w:pPr>
    </w:p>
    <w:p w14:paraId="6BFB0F2E"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 xml:space="preserve">Turning to the basis of assessment first, whether indemnity or standard, the starting point is that costs should be awarded on the standard basis, but indemnity costs may be appropriate where there is something in the conduct of the parties or the circumstances of the case or both that takes the situation out of the norm.  I was referred by the parties to various authorities concerning the relevant considerations for the court as to whether a matter does or does not fall outside the norm </w:t>
      </w:r>
      <w:proofErr w:type="gramStart"/>
      <w:r>
        <w:rPr>
          <w:lang w:eastAsia="en-GB"/>
        </w:rPr>
        <w:t>so as to</w:t>
      </w:r>
      <w:proofErr w:type="gramEnd"/>
      <w:r>
        <w:rPr>
          <w:lang w:eastAsia="en-GB"/>
        </w:rPr>
        <w:t xml:space="preserve"> warrant or not an award of costs on the indemnity basis.</w:t>
      </w:r>
    </w:p>
    <w:p w14:paraId="1982499B" w14:textId="77777777" w:rsidR="001D7F35" w:rsidRDefault="001D7F35" w:rsidP="001D7F35">
      <w:pPr>
        <w:pStyle w:val="NoSpacing"/>
        <w:spacing w:line="276" w:lineRule="auto"/>
        <w:contextualSpacing/>
        <w:jc w:val="both"/>
        <w:rPr>
          <w:lang w:eastAsia="en-GB"/>
        </w:rPr>
      </w:pPr>
    </w:p>
    <w:p w14:paraId="364E7662"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 xml:space="preserve">As to those, the first and second defendants relied on </w:t>
      </w:r>
      <w:r w:rsidRPr="000C42C6">
        <w:rPr>
          <w:i/>
          <w:iCs/>
          <w:lang w:eastAsia="en-GB"/>
          <w:rPrChange w:id="38" w:author="Smith, Mr Justice Richard" w:date="2023-06-26T19:13:00Z">
            <w:rPr>
              <w:lang w:eastAsia="en-GB"/>
            </w:rPr>
          </w:rPrChange>
        </w:rPr>
        <w:t>Clutterbuck</w:t>
      </w:r>
      <w:r>
        <w:rPr>
          <w:lang w:eastAsia="en-GB"/>
        </w:rPr>
        <w:t xml:space="preserve"> </w:t>
      </w:r>
      <w:del w:id="39" w:author="Smith, Mr Justice Richard" w:date="2023-06-26T19:07:00Z">
        <w:r w:rsidDel="00213664">
          <w:rPr>
            <w:lang w:eastAsia="en-GB"/>
          </w:rPr>
          <w:delText xml:space="preserve">and </w:delText>
        </w:r>
      </w:del>
      <w:ins w:id="40" w:author="Smith, Mr Justice Richard" w:date="2023-06-26T19:07:00Z">
        <w:r w:rsidR="00213664">
          <w:rPr>
            <w:lang w:eastAsia="en-GB"/>
          </w:rPr>
          <w:t xml:space="preserve">v </w:t>
        </w:r>
      </w:ins>
      <w:r w:rsidRPr="000C42C6">
        <w:rPr>
          <w:i/>
          <w:iCs/>
          <w:lang w:eastAsia="en-GB"/>
          <w:rPrChange w:id="41" w:author="Smith, Mr Justice Richard" w:date="2023-06-26T19:13:00Z">
            <w:rPr>
              <w:lang w:eastAsia="en-GB"/>
            </w:rPr>
          </w:rPrChange>
        </w:rPr>
        <w:t xml:space="preserve">HSBC </w:t>
      </w:r>
      <w:ins w:id="42" w:author="Smith, Mr Justice Richard" w:date="2023-06-26T19:07:00Z">
        <w:r w:rsidR="00213664" w:rsidRPr="000C42C6">
          <w:rPr>
            <w:i/>
            <w:iCs/>
            <w:lang w:eastAsia="en-GB"/>
            <w:rPrChange w:id="43" w:author="Smith, Mr Justice Richard" w:date="2023-06-26T19:13:00Z">
              <w:rPr>
                <w:lang w:eastAsia="en-GB"/>
              </w:rPr>
            </w:rPrChange>
          </w:rPr>
          <w:t>plc</w:t>
        </w:r>
        <w:r w:rsidR="00213664">
          <w:rPr>
            <w:lang w:eastAsia="en-GB"/>
          </w:rPr>
          <w:t xml:space="preserve"> </w:t>
        </w:r>
      </w:ins>
      <w:r>
        <w:rPr>
          <w:lang w:eastAsia="en-GB"/>
        </w:rPr>
        <w:t xml:space="preserve">[2015] EWHC 3233 </w:t>
      </w:r>
      <w:ins w:id="44" w:author="Smith, Mr Justice Richard" w:date="2023-06-26T19:07:00Z">
        <w:r w:rsidR="00213664">
          <w:rPr>
            <w:lang w:eastAsia="en-GB"/>
          </w:rPr>
          <w:t>(</w:t>
        </w:r>
      </w:ins>
      <w:r>
        <w:rPr>
          <w:lang w:eastAsia="en-GB"/>
        </w:rPr>
        <w:t>Ch</w:t>
      </w:r>
      <w:ins w:id="45" w:author="Smith, Mr Justice Richard" w:date="2023-06-26T19:07:00Z">
        <w:r w:rsidR="00213664">
          <w:rPr>
            <w:lang w:eastAsia="en-GB"/>
          </w:rPr>
          <w:t>)</w:t>
        </w:r>
      </w:ins>
      <w:del w:id="46" w:author="Smith, Mr Justice Richard" w:date="2023-06-26T19:07:00Z">
        <w:r w:rsidDel="00213664">
          <w:rPr>
            <w:lang w:eastAsia="en-GB"/>
          </w:rPr>
          <w:delText>ancery</w:delText>
        </w:r>
      </w:del>
      <w:r>
        <w:rPr>
          <w:lang w:eastAsia="en-GB"/>
        </w:rPr>
        <w:t xml:space="preserve"> </w:t>
      </w:r>
      <w:ins w:id="47" w:author="Smith, Mr Justice Richard" w:date="2023-06-26T19:08:00Z">
        <w:r w:rsidR="00213664">
          <w:rPr>
            <w:lang w:eastAsia="en-GB"/>
          </w:rPr>
          <w:t>(</w:t>
        </w:r>
      </w:ins>
      <w:r>
        <w:rPr>
          <w:lang w:eastAsia="en-GB"/>
        </w:rPr>
        <w:t xml:space="preserve">at </w:t>
      </w:r>
      <w:ins w:id="48" w:author="Smith, Mr Justice Richard" w:date="2023-06-26T19:07:00Z">
        <w:r w:rsidR="00213664">
          <w:rPr>
            <w:lang w:eastAsia="en-GB"/>
          </w:rPr>
          <w:t>[</w:t>
        </w:r>
      </w:ins>
      <w:r>
        <w:rPr>
          <w:lang w:eastAsia="en-GB"/>
        </w:rPr>
        <w:t>16</w:t>
      </w:r>
      <w:ins w:id="49" w:author="Smith, Mr Justice Richard" w:date="2023-06-26T19:08:00Z">
        <w:r w:rsidR="00213664">
          <w:rPr>
            <w:lang w:eastAsia="en-GB"/>
          </w:rPr>
          <w:t>]</w:t>
        </w:r>
      </w:ins>
      <w:r>
        <w:rPr>
          <w:lang w:eastAsia="en-GB"/>
        </w:rPr>
        <w:t xml:space="preserve"> to </w:t>
      </w:r>
      <w:ins w:id="50" w:author="Smith, Mr Justice Richard" w:date="2023-06-26T19:08:00Z">
        <w:r w:rsidR="00213664">
          <w:rPr>
            <w:lang w:eastAsia="en-GB"/>
          </w:rPr>
          <w:t>[</w:t>
        </w:r>
      </w:ins>
      <w:r>
        <w:rPr>
          <w:lang w:eastAsia="en-GB"/>
        </w:rPr>
        <w:t>17</w:t>
      </w:r>
      <w:ins w:id="51" w:author="Smith, Mr Justice Richard" w:date="2023-06-26T19:08:00Z">
        <w:r w:rsidR="00213664">
          <w:rPr>
            <w:lang w:eastAsia="en-GB"/>
          </w:rPr>
          <w:t>])</w:t>
        </w:r>
      </w:ins>
      <w:r>
        <w:rPr>
          <w:lang w:eastAsia="en-GB"/>
        </w:rPr>
        <w:t xml:space="preserve"> for the proposition that</w:t>
      </w:r>
      <w:ins w:id="52" w:author="Smith, Mr Justice Richard" w:date="2023-06-26T19:08:00Z">
        <w:r w:rsidR="00213664">
          <w:rPr>
            <w:lang w:eastAsia="en-GB"/>
          </w:rPr>
          <w:t>,</w:t>
        </w:r>
      </w:ins>
      <w:r>
        <w:rPr>
          <w:lang w:eastAsia="en-GB"/>
        </w:rPr>
        <w:t xml:space="preserve"> in the ordinary course</w:t>
      </w:r>
      <w:ins w:id="53" w:author="Smith, Mr Justice Richard" w:date="2023-06-26T19:08:00Z">
        <w:r w:rsidR="00213664">
          <w:rPr>
            <w:lang w:eastAsia="en-GB"/>
          </w:rPr>
          <w:t>,</w:t>
        </w:r>
      </w:ins>
      <w:r>
        <w:rPr>
          <w:lang w:eastAsia="en-GB"/>
        </w:rPr>
        <w:t xml:space="preserve"> costs should be awarded on the indemnity basis at the end of an unsuccessful fraud trial.  The issue in that case arose following a discontinuance but the first and second defendants say it makes no difference to the principle.</w:t>
      </w:r>
    </w:p>
    <w:p w14:paraId="7B20547B" w14:textId="77777777" w:rsidR="001D7F35" w:rsidRDefault="001D7F35" w:rsidP="001D7F35">
      <w:pPr>
        <w:pStyle w:val="NoSpacing"/>
        <w:spacing w:line="276" w:lineRule="auto"/>
        <w:contextualSpacing/>
        <w:jc w:val="both"/>
        <w:rPr>
          <w:lang w:eastAsia="en-GB"/>
        </w:rPr>
      </w:pPr>
    </w:p>
    <w:p w14:paraId="2255EC72"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lastRenderedPageBreak/>
        <w:t>Given that the claim here was that D1 and D2 were dishonest and conspired with others to cause harm to creditors</w:t>
      </w:r>
      <w:ins w:id="54" w:author="Smith, Mr Justice Richard" w:date="2023-06-26T19:09:00Z">
        <w:r w:rsidR="00213664">
          <w:rPr>
            <w:lang w:eastAsia="en-GB"/>
          </w:rPr>
          <w:t xml:space="preserve"> and</w:t>
        </w:r>
      </w:ins>
      <w:r>
        <w:rPr>
          <w:lang w:eastAsia="en-GB"/>
        </w:rPr>
        <w:t>, it was said</w:t>
      </w:r>
      <w:ins w:id="55" w:author="Smith, Mr Justice Richard" w:date="2023-06-26T19:09:00Z">
        <w:r w:rsidR="00213664">
          <w:rPr>
            <w:lang w:eastAsia="en-GB"/>
          </w:rPr>
          <w:t>,</w:t>
        </w:r>
      </w:ins>
      <w:del w:id="56" w:author="Smith, Mr Justice Richard" w:date="2023-06-26T19:09:00Z">
        <w:r w:rsidDel="00213664">
          <w:rPr>
            <w:lang w:eastAsia="en-GB"/>
          </w:rPr>
          <w:delText xml:space="preserve"> that</w:delText>
        </w:r>
      </w:del>
      <w:r>
        <w:rPr>
          <w:lang w:eastAsia="en-GB"/>
        </w:rPr>
        <w:t xml:space="preserve"> the claim failed in its entirety and was not a close-run thing</w:t>
      </w:r>
      <w:ins w:id="57" w:author="Smith, Mr Justice Richard" w:date="2023-06-26T19:09:00Z">
        <w:r w:rsidR="00213664">
          <w:rPr>
            <w:lang w:eastAsia="en-GB"/>
          </w:rPr>
          <w:t>, t</w:t>
        </w:r>
      </w:ins>
      <w:del w:id="58" w:author="Smith, Mr Justice Richard" w:date="2023-06-26T19:09:00Z">
        <w:r w:rsidDel="00213664">
          <w:rPr>
            <w:lang w:eastAsia="en-GB"/>
          </w:rPr>
          <w:delText>.  T</w:delText>
        </w:r>
      </w:del>
      <w:r>
        <w:rPr>
          <w:lang w:eastAsia="en-GB"/>
        </w:rPr>
        <w:t>he defendant</w:t>
      </w:r>
      <w:del w:id="59" w:author="Smith, Mr Justice Richard" w:date="2023-06-26T19:10:00Z">
        <w:r w:rsidDel="00213664">
          <w:rPr>
            <w:lang w:eastAsia="en-GB"/>
          </w:rPr>
          <w:delText>'</w:delText>
        </w:r>
      </w:del>
      <w:ins w:id="60" w:author="Smith, Mr Justice Richard" w:date="2023-06-26T19:10:00Z">
        <w:r w:rsidR="00213664">
          <w:rPr>
            <w:lang w:eastAsia="en-GB"/>
          </w:rPr>
          <w:t>’</w:t>
        </w:r>
      </w:ins>
      <w:r>
        <w:rPr>
          <w:lang w:eastAsia="en-GB"/>
        </w:rPr>
        <w:t>s position ought to be reflected</w:t>
      </w:r>
      <w:del w:id="61" w:author="Smith, Mr Justice Richard" w:date="2023-06-26T19:09:00Z">
        <w:r w:rsidDel="00213664">
          <w:rPr>
            <w:lang w:eastAsia="en-GB"/>
          </w:rPr>
          <w:delText>, therefore,</w:delText>
        </w:r>
      </w:del>
      <w:r>
        <w:rPr>
          <w:lang w:eastAsia="en-GB"/>
        </w:rPr>
        <w:t xml:space="preserve"> in an indemnity costs order.  </w:t>
      </w:r>
    </w:p>
    <w:p w14:paraId="555C8B55" w14:textId="77777777" w:rsidR="001D7F35" w:rsidRDefault="001D7F35" w:rsidP="001D7F35">
      <w:pPr>
        <w:pStyle w:val="NoSpacing"/>
        <w:spacing w:line="276" w:lineRule="auto"/>
        <w:contextualSpacing/>
        <w:jc w:val="both"/>
        <w:rPr>
          <w:lang w:eastAsia="en-GB"/>
        </w:rPr>
      </w:pPr>
    </w:p>
    <w:p w14:paraId="5A5A2560"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D1 and D2 relied on three further matters: 1) the failure by the claimant to adduce any evidence from Clement Keys -- THMG's accountants and auditors;</w:t>
      </w:r>
      <w:del w:id="62" w:author="Smith, Mr Justice Richard" w:date="2023-06-26T19:10:00Z">
        <w:r w:rsidDel="000C42C6">
          <w:rPr>
            <w:lang w:eastAsia="en-GB"/>
          </w:rPr>
          <w:delText xml:space="preserve"> and</w:delText>
        </w:r>
      </w:del>
      <w:r>
        <w:rPr>
          <w:lang w:eastAsia="en-GB"/>
        </w:rPr>
        <w:t xml:space="preserve"> 2) the publicity generated by the claimant, it was said, in pejorative terms; and 3) perhaps relatedly, the suggested r</w:t>
      </w:r>
      <w:ins w:id="63" w:author="Smith, Mr Justice Richard" w:date="2023-06-26T19:10:00Z">
        <w:r w:rsidR="000C42C6">
          <w:rPr>
            <w:lang w:eastAsia="en-GB"/>
          </w:rPr>
          <w:t>e</w:t>
        </w:r>
      </w:ins>
      <w:del w:id="64" w:author="Smith, Mr Justice Richard" w:date="2023-06-26T19:10:00Z">
        <w:r w:rsidDel="000C42C6">
          <w:rPr>
            <w:lang w:eastAsia="en-GB"/>
          </w:rPr>
          <w:delText>i</w:delText>
        </w:r>
      </w:del>
      <w:r>
        <w:rPr>
          <w:lang w:eastAsia="en-GB"/>
        </w:rPr>
        <w:t>al</w:t>
      </w:r>
      <w:del w:id="65" w:author="Smith, Mr Justice Richard" w:date="2023-06-26T19:11:00Z">
        <w:r w:rsidDel="000C42C6">
          <w:rPr>
            <w:lang w:eastAsia="en-GB"/>
          </w:rPr>
          <w:delText xml:space="preserve"> </w:delText>
        </w:r>
      </w:del>
      <w:r>
        <w:rPr>
          <w:lang w:eastAsia="en-GB"/>
        </w:rPr>
        <w:t>politi</w:t>
      </w:r>
      <w:ins w:id="66" w:author="Smith, Mr Justice Richard" w:date="2023-06-26T19:11:00Z">
        <w:r w:rsidR="000C42C6">
          <w:rPr>
            <w:lang w:eastAsia="en-GB"/>
          </w:rPr>
          <w:t>k</w:t>
        </w:r>
      </w:ins>
      <w:del w:id="67" w:author="Smith, Mr Justice Richard" w:date="2023-06-26T19:11:00Z">
        <w:r w:rsidDel="000C42C6">
          <w:rPr>
            <w:lang w:eastAsia="en-GB"/>
          </w:rPr>
          <w:delText>que</w:delText>
        </w:r>
      </w:del>
      <w:r>
        <w:rPr>
          <w:lang w:eastAsia="en-GB"/>
        </w:rPr>
        <w:t xml:space="preserve"> of this case, namely that D1 and D2 are of limited means and were only dragged along in the case in the hope of success against D5 and/or D6 whose pockets are considerably deeper.</w:t>
      </w:r>
    </w:p>
    <w:p w14:paraId="4F58CA7C" w14:textId="77777777" w:rsidR="001D7F35" w:rsidRDefault="001D7F35" w:rsidP="001D7F35">
      <w:pPr>
        <w:pStyle w:val="NoSpacing"/>
        <w:spacing w:line="276" w:lineRule="auto"/>
        <w:contextualSpacing/>
        <w:jc w:val="both"/>
        <w:rPr>
          <w:lang w:eastAsia="en-GB"/>
        </w:rPr>
      </w:pPr>
    </w:p>
    <w:p w14:paraId="1C5CE57E"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 xml:space="preserve">D3, Mr Gerard Barnes, filed a skeleton argument for Wednesday's hearing but it was confirmed then that </w:t>
      </w:r>
      <w:del w:id="68" w:author="Smith, Mr Justice Richard" w:date="2023-06-26T19:11:00Z">
        <w:r w:rsidDel="000C42C6">
          <w:rPr>
            <w:lang w:eastAsia="en-GB"/>
          </w:rPr>
          <w:delText xml:space="preserve">her client -- sorry -- by </w:delText>
        </w:r>
      </w:del>
      <w:r>
        <w:rPr>
          <w:lang w:eastAsia="en-GB"/>
        </w:rPr>
        <w:t>Ms Page's client and the claimant had agreed matters of interest and costs and I therefore say nothing further about D3's position on those matters.</w:t>
      </w:r>
    </w:p>
    <w:p w14:paraId="32DCE293" w14:textId="77777777" w:rsidR="001D7F35" w:rsidRDefault="001D7F35" w:rsidP="001D7F35">
      <w:pPr>
        <w:pStyle w:val="NoSpacing"/>
        <w:spacing w:line="276" w:lineRule="auto"/>
        <w:contextualSpacing/>
        <w:jc w:val="both"/>
        <w:rPr>
          <w:lang w:eastAsia="en-GB"/>
        </w:rPr>
      </w:pPr>
    </w:p>
    <w:p w14:paraId="5EECE609"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 xml:space="preserve">D5, the bank, says that this claim should never have been pursued against </w:t>
      </w:r>
      <w:del w:id="69" w:author="Smith, Mr Justice Richard" w:date="2023-06-26T19:11:00Z">
        <w:r w:rsidDel="000C42C6">
          <w:rPr>
            <w:lang w:eastAsia="en-GB"/>
          </w:rPr>
          <w:delText>Barclays</w:delText>
        </w:r>
      </w:del>
      <w:ins w:id="70" w:author="Smith, Mr Justice Richard" w:date="2023-06-26T19:11:00Z">
        <w:r w:rsidR="000C42C6">
          <w:rPr>
            <w:lang w:eastAsia="en-GB"/>
          </w:rPr>
          <w:t>it</w:t>
        </w:r>
      </w:ins>
      <w:r>
        <w:rPr>
          <w:lang w:eastAsia="en-GB"/>
        </w:rPr>
        <w:t xml:space="preserve">.  The claimant could have brought a stop to things much earlier by accepting a </w:t>
      </w:r>
      <w:proofErr w:type="gramStart"/>
      <w:r>
        <w:rPr>
          <w:lang w:eastAsia="en-GB"/>
        </w:rPr>
        <w:t>drop hands</w:t>
      </w:r>
      <w:proofErr w:type="gramEnd"/>
      <w:r>
        <w:rPr>
          <w:lang w:eastAsia="en-GB"/>
        </w:rPr>
        <w:t xml:space="preserve"> offer in June 2020, but </w:t>
      </w:r>
      <w:del w:id="71" w:author="Smith, Mr Justice Richard" w:date="2023-06-26T19:12:00Z">
        <w:r w:rsidDel="000C42C6">
          <w:rPr>
            <w:lang w:eastAsia="en-GB"/>
          </w:rPr>
          <w:delText xml:space="preserve">to </w:delText>
        </w:r>
      </w:del>
      <w:r>
        <w:rPr>
          <w:lang w:eastAsia="en-GB"/>
        </w:rPr>
        <w:t>decided to persist in unfounded dishonesty claims against the bank as well as engaging in unacceptably poor conduct of these proceedings.</w:t>
      </w:r>
    </w:p>
    <w:p w14:paraId="4141CFCB" w14:textId="77777777" w:rsidR="001D7F35" w:rsidRDefault="001D7F35" w:rsidP="001D7F35">
      <w:pPr>
        <w:pStyle w:val="NoSpacing"/>
        <w:spacing w:line="276" w:lineRule="auto"/>
        <w:contextualSpacing/>
        <w:jc w:val="both"/>
        <w:rPr>
          <w:lang w:eastAsia="en-GB"/>
        </w:rPr>
      </w:pPr>
    </w:p>
    <w:p w14:paraId="14CD8780"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D5 relied</w:t>
      </w:r>
      <w:del w:id="72" w:author="Smith, Mr Justice Richard" w:date="2023-06-26T19:13:00Z">
        <w:r w:rsidDel="000C42C6">
          <w:rPr>
            <w:lang w:eastAsia="en-GB"/>
          </w:rPr>
          <w:delText>, too,</w:delText>
        </w:r>
      </w:del>
      <w:r>
        <w:rPr>
          <w:lang w:eastAsia="en-GB"/>
        </w:rPr>
        <w:t xml:space="preserve"> on the matters enumerated in </w:t>
      </w:r>
      <w:r w:rsidRPr="000C42C6">
        <w:rPr>
          <w:i/>
          <w:iCs/>
          <w:lang w:eastAsia="en-GB"/>
          <w:rPrChange w:id="73" w:author="Smith, Mr Justice Richard" w:date="2023-06-26T19:15:00Z">
            <w:rPr>
              <w:lang w:eastAsia="en-GB"/>
            </w:rPr>
          </w:rPrChange>
        </w:rPr>
        <w:t>Three Rivers D</w:t>
      </w:r>
      <w:ins w:id="74" w:author="Smith, Mr Justice Richard" w:date="2023-06-26T19:13:00Z">
        <w:r w:rsidR="000C42C6" w:rsidRPr="000C42C6">
          <w:rPr>
            <w:i/>
            <w:iCs/>
            <w:lang w:eastAsia="en-GB"/>
            <w:rPrChange w:id="75" w:author="Smith, Mr Justice Richard" w:date="2023-06-26T19:15:00Z">
              <w:rPr>
                <w:lang w:eastAsia="en-GB"/>
              </w:rPr>
            </w:rPrChange>
          </w:rPr>
          <w:t xml:space="preserve">istrict </w:t>
        </w:r>
      </w:ins>
      <w:r w:rsidRPr="000C42C6">
        <w:rPr>
          <w:i/>
          <w:iCs/>
          <w:lang w:eastAsia="en-GB"/>
          <w:rPrChange w:id="76" w:author="Smith, Mr Justice Richard" w:date="2023-06-26T19:15:00Z">
            <w:rPr>
              <w:lang w:eastAsia="en-GB"/>
            </w:rPr>
          </w:rPrChange>
        </w:rPr>
        <w:t>C</w:t>
      </w:r>
      <w:ins w:id="77" w:author="Smith, Mr Justice Richard" w:date="2023-06-26T19:13:00Z">
        <w:r w:rsidR="000C42C6" w:rsidRPr="000C42C6">
          <w:rPr>
            <w:i/>
            <w:iCs/>
            <w:lang w:eastAsia="en-GB"/>
            <w:rPrChange w:id="78" w:author="Smith, Mr Justice Richard" w:date="2023-06-26T19:15:00Z">
              <w:rPr>
                <w:lang w:eastAsia="en-GB"/>
              </w:rPr>
            </w:rPrChange>
          </w:rPr>
          <w:t>ouncil</w:t>
        </w:r>
        <w:r w:rsidR="000C42C6">
          <w:rPr>
            <w:lang w:eastAsia="en-GB"/>
          </w:rPr>
          <w:t xml:space="preserve"> v </w:t>
        </w:r>
        <w:r w:rsidR="000C42C6" w:rsidRPr="000C42C6">
          <w:rPr>
            <w:i/>
            <w:iCs/>
            <w:lang w:eastAsia="en-GB"/>
            <w:rPrChange w:id="79" w:author="Smith, Mr Justice Richard" w:date="2023-06-26T19:15:00Z">
              <w:rPr>
                <w:lang w:eastAsia="en-GB"/>
              </w:rPr>
            </w:rPrChange>
          </w:rPr>
          <w:t>Bank of Eng</w:t>
        </w:r>
      </w:ins>
      <w:ins w:id="80" w:author="Smith, Mr Justice Richard" w:date="2023-06-26T19:14:00Z">
        <w:r w:rsidR="000C42C6" w:rsidRPr="000C42C6">
          <w:rPr>
            <w:i/>
            <w:iCs/>
            <w:lang w:eastAsia="en-GB"/>
            <w:rPrChange w:id="81" w:author="Smith, Mr Justice Richard" w:date="2023-06-26T19:15:00Z">
              <w:rPr>
                <w:lang w:eastAsia="en-GB"/>
              </w:rPr>
            </w:rPrChange>
          </w:rPr>
          <w:t>l</w:t>
        </w:r>
      </w:ins>
      <w:ins w:id="82" w:author="Smith, Mr Justice Richard" w:date="2023-06-26T19:13:00Z">
        <w:r w:rsidR="000C42C6" w:rsidRPr="000C42C6">
          <w:rPr>
            <w:i/>
            <w:iCs/>
            <w:lang w:eastAsia="en-GB"/>
            <w:rPrChange w:id="83" w:author="Smith, Mr Justice Richard" w:date="2023-06-26T19:15:00Z">
              <w:rPr>
                <w:lang w:eastAsia="en-GB"/>
              </w:rPr>
            </w:rPrChange>
          </w:rPr>
          <w:t>and</w:t>
        </w:r>
      </w:ins>
      <w:r>
        <w:rPr>
          <w:lang w:eastAsia="en-GB"/>
        </w:rPr>
        <w:t xml:space="preserve"> </w:t>
      </w:r>
      <w:ins w:id="84" w:author="Smith, Mr Justice Richard" w:date="2023-06-26T19:14:00Z">
        <w:r w:rsidR="000C42C6">
          <w:rPr>
            <w:lang w:eastAsia="en-GB"/>
          </w:rPr>
          <w:t xml:space="preserve">[2006] Costs Law Review 714 </w:t>
        </w:r>
      </w:ins>
      <w:ins w:id="85" w:author="Smith, Mr Justice Richard" w:date="2023-06-26T19:13:00Z">
        <w:r w:rsidR="000C42C6">
          <w:rPr>
            <w:lang w:eastAsia="en-GB"/>
          </w:rPr>
          <w:t>(</w:t>
        </w:r>
      </w:ins>
      <w:r>
        <w:rPr>
          <w:lang w:eastAsia="en-GB"/>
        </w:rPr>
        <w:t xml:space="preserve">at </w:t>
      </w:r>
      <w:ins w:id="86" w:author="Smith, Mr Justice Richard" w:date="2023-06-26T19:14:00Z">
        <w:r w:rsidR="000C42C6">
          <w:rPr>
            <w:lang w:eastAsia="en-GB"/>
          </w:rPr>
          <w:t>[</w:t>
        </w:r>
      </w:ins>
      <w:r>
        <w:rPr>
          <w:lang w:eastAsia="en-GB"/>
        </w:rPr>
        <w:t>25</w:t>
      </w:r>
      <w:ins w:id="87" w:author="Smith, Mr Justice Richard" w:date="2023-06-26T19:14:00Z">
        <w:r w:rsidR="000C42C6">
          <w:rPr>
            <w:lang w:eastAsia="en-GB"/>
          </w:rPr>
          <w:t>(4)-(8)])</w:t>
        </w:r>
      </w:ins>
      <w:del w:id="88" w:author="Smith, Mr Justice Richard" w:date="2023-06-26T19:14:00Z">
        <w:r w:rsidDel="000C42C6">
          <w:rPr>
            <w:lang w:eastAsia="en-GB"/>
          </w:rPr>
          <w:delText>, paragraphs 25, subparagraph 4 to subparagraph 8, and the reference there is [2006] Costs Law Review 714</w:delText>
        </w:r>
      </w:del>
      <w:r>
        <w:rPr>
          <w:lang w:eastAsia="en-GB"/>
        </w:rPr>
        <w:t>.</w:t>
      </w:r>
    </w:p>
    <w:p w14:paraId="2BD3EA6E" w14:textId="77777777" w:rsidR="001D7F35" w:rsidRDefault="001D7F35" w:rsidP="001D7F35">
      <w:pPr>
        <w:pStyle w:val="NoSpacing"/>
        <w:spacing w:line="276" w:lineRule="auto"/>
        <w:contextualSpacing/>
        <w:jc w:val="both"/>
        <w:rPr>
          <w:lang w:eastAsia="en-GB"/>
        </w:rPr>
      </w:pPr>
    </w:p>
    <w:p w14:paraId="7BD548E3" w14:textId="77777777" w:rsidR="00B70352" w:rsidDel="000C42C6" w:rsidRDefault="00B70352" w:rsidP="001D7F35">
      <w:pPr>
        <w:pStyle w:val="NoSpacing"/>
        <w:numPr>
          <w:ilvl w:val="0"/>
          <w:numId w:val="11"/>
        </w:numPr>
        <w:spacing w:line="276" w:lineRule="auto"/>
        <w:ind w:left="714" w:hanging="357"/>
        <w:contextualSpacing/>
        <w:jc w:val="both"/>
        <w:rPr>
          <w:del w:id="89" w:author="Smith, Mr Justice Richard" w:date="2023-06-26T19:14:00Z"/>
          <w:lang w:eastAsia="en-GB"/>
        </w:rPr>
        <w:pPrChange w:id="90" w:author="Simpson, Wendy" w:date="2023-06-26T21:10:00Z">
          <w:pPr>
            <w:pStyle w:val="NoSpacing"/>
            <w:numPr>
              <w:numId w:val="11"/>
            </w:numPr>
            <w:spacing w:line="480" w:lineRule="auto"/>
            <w:ind w:left="714" w:hanging="357"/>
            <w:contextualSpacing/>
          </w:pPr>
        </w:pPrChange>
      </w:pPr>
      <w:del w:id="91" w:author="Smith, Mr Justice Richard" w:date="2023-06-26T19:14:00Z">
        <w:r w:rsidDel="000C42C6">
          <w:rPr>
            <w:lang w:eastAsia="en-GB"/>
          </w:rPr>
          <w:delText>D5 relied too on matters -- sorry, I'll carry on.</w:delText>
        </w:r>
      </w:del>
    </w:p>
    <w:p w14:paraId="405A1EE1"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Although it was accepted that there is no automatic rule that the failure of a case of dishonesty or fraud will justify an order for indemnity costs, D5 pointed to authority indicating that they are routinely awarded in such cases</w:t>
      </w:r>
      <w:ins w:id="92" w:author="Smith, Mr Justice Richard" w:date="2023-06-26T19:15:00Z">
        <w:r w:rsidR="00A15527">
          <w:rPr>
            <w:lang w:eastAsia="en-GB"/>
          </w:rPr>
          <w:t>,</w:t>
        </w:r>
      </w:ins>
      <w:r>
        <w:rPr>
          <w:lang w:eastAsia="en-GB"/>
        </w:rPr>
        <w:t xml:space="preserve"> reflecting the fact that the defendant had no choice but to come to court to defend the allegations as well as the distressing experience of their target, Mr Sweeney.  D5 also said that the claims are speculative, weak, opportunistic and thin in terms of the lack of any cogent motive for Mr Sweeney to </w:t>
      </w:r>
      <w:ins w:id="93" w:author="Smith, Mr Justice Richard" w:date="2023-06-26T19:16:00Z">
        <w:r w:rsidR="00A15527">
          <w:rPr>
            <w:lang w:eastAsia="en-GB"/>
          </w:rPr>
          <w:t xml:space="preserve">have </w:t>
        </w:r>
      </w:ins>
      <w:r>
        <w:rPr>
          <w:lang w:eastAsia="en-GB"/>
        </w:rPr>
        <w:t>act</w:t>
      </w:r>
      <w:ins w:id="94" w:author="Smith, Mr Justice Richard" w:date="2023-06-26T19:16:00Z">
        <w:r w:rsidR="00A15527">
          <w:rPr>
            <w:lang w:eastAsia="en-GB"/>
          </w:rPr>
          <w:t>ed</w:t>
        </w:r>
      </w:ins>
      <w:r>
        <w:rPr>
          <w:lang w:eastAsia="en-GB"/>
        </w:rPr>
        <w:t xml:space="preserve"> dishonestly, the lack of any proper basis for the conspiracy claim, the substantial overstatement of the claim value and the lack of any witness of its own</w:t>
      </w:r>
      <w:ins w:id="95" w:author="Smith, Mr Justice Richard" w:date="2023-06-26T19:16:00Z">
        <w:r w:rsidR="00A15527">
          <w:rPr>
            <w:lang w:eastAsia="en-GB"/>
          </w:rPr>
          <w:t>.</w:t>
        </w:r>
      </w:ins>
      <w:del w:id="96" w:author="Smith, Mr Justice Richard" w:date="2023-06-26T19:16:00Z">
        <w:r w:rsidDel="00A15527">
          <w:rPr>
            <w:lang w:eastAsia="en-GB"/>
          </w:rPr>
          <w:delText>, and</w:delText>
        </w:r>
      </w:del>
      <w:r>
        <w:rPr>
          <w:lang w:eastAsia="en-GB"/>
        </w:rPr>
        <w:t xml:space="preserve"> </w:t>
      </w:r>
      <w:ins w:id="97" w:author="Smith, Mr Justice Richard" w:date="2023-06-26T19:16:00Z">
        <w:r w:rsidR="00A15527">
          <w:rPr>
            <w:lang w:eastAsia="en-GB"/>
          </w:rPr>
          <w:t xml:space="preserve"> </w:t>
        </w:r>
      </w:ins>
      <w:r>
        <w:rPr>
          <w:lang w:eastAsia="en-GB"/>
        </w:rPr>
        <w:t>D5 also pointed to other aspects where it said the claimant fell below the standard expected in the conduct of these proceedings, as well as courting publicity for the claim.</w:t>
      </w:r>
    </w:p>
    <w:p w14:paraId="5C5F85AA" w14:textId="77777777" w:rsidR="001D7F35" w:rsidRDefault="001D7F35" w:rsidP="001D7F35">
      <w:pPr>
        <w:pStyle w:val="NoSpacing"/>
        <w:spacing w:line="276" w:lineRule="auto"/>
        <w:contextualSpacing/>
        <w:jc w:val="both"/>
        <w:rPr>
          <w:lang w:eastAsia="en-GB"/>
        </w:rPr>
      </w:pPr>
    </w:p>
    <w:p w14:paraId="5797A220"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 xml:space="preserve">Finally in terms of the defendants, D6 too sought indemnity costs including by reference to the dishonesty allegations, and </w:t>
      </w:r>
      <w:r w:rsidRPr="00A15527">
        <w:rPr>
          <w:i/>
          <w:iCs/>
          <w:lang w:eastAsia="en-GB"/>
          <w:rPrChange w:id="98" w:author="Smith, Mr Justice Richard" w:date="2023-06-26T19:16:00Z">
            <w:rPr>
              <w:lang w:eastAsia="en-GB"/>
            </w:rPr>
          </w:rPrChange>
        </w:rPr>
        <w:t>Clutterbuck</w:t>
      </w:r>
      <w:r>
        <w:rPr>
          <w:lang w:eastAsia="en-GB"/>
        </w:rPr>
        <w:t xml:space="preserve"> and </w:t>
      </w:r>
      <w:r w:rsidRPr="00A15527">
        <w:rPr>
          <w:i/>
          <w:iCs/>
          <w:lang w:eastAsia="en-GB"/>
          <w:rPrChange w:id="99" w:author="Smith, Mr Justice Richard" w:date="2023-06-26T19:16:00Z">
            <w:rPr>
              <w:lang w:eastAsia="en-GB"/>
            </w:rPr>
          </w:rPrChange>
        </w:rPr>
        <w:t>Three Rivers</w:t>
      </w:r>
      <w:r>
        <w:rPr>
          <w:lang w:eastAsia="en-GB"/>
        </w:rPr>
        <w:t>, the speculative, weak, or thin</w:t>
      </w:r>
      <w:del w:id="100" w:author="Smith, Mr Justice Richard" w:date="2023-06-26T19:17:00Z">
        <w:r w:rsidDel="00A15527">
          <w:rPr>
            <w:lang w:eastAsia="en-GB"/>
          </w:rPr>
          <w:delText>, it was said,</w:delText>
        </w:r>
      </w:del>
      <w:r>
        <w:rPr>
          <w:lang w:eastAsia="en-GB"/>
        </w:rPr>
        <w:t xml:space="preserve"> nature of the claims</w:t>
      </w:r>
      <w:ins w:id="101" w:author="Smith, Mr Justice Richard" w:date="2023-06-26T19:17:00Z">
        <w:r w:rsidR="00A15527">
          <w:rPr>
            <w:lang w:eastAsia="en-GB"/>
          </w:rPr>
          <w:t>, the</w:t>
        </w:r>
      </w:ins>
      <w:r>
        <w:rPr>
          <w:lang w:eastAsia="en-GB"/>
        </w:rPr>
        <w:t xml:space="preserve"> suggested</w:t>
      </w:r>
      <w:del w:id="102" w:author="Smith, Mr Justice Richard" w:date="2023-06-26T19:17:00Z">
        <w:r w:rsidDel="00A15527">
          <w:rPr>
            <w:lang w:eastAsia="en-GB"/>
          </w:rPr>
          <w:delText xml:space="preserve"> a</w:delText>
        </w:r>
      </w:del>
      <w:r>
        <w:rPr>
          <w:lang w:eastAsia="en-GB"/>
        </w:rPr>
        <w:t xml:space="preserve"> selective or blinkered approach to the documents, the claimant's suggested briefing of the press and the claimant's letter to members of D6's firm</w:t>
      </w:r>
      <w:ins w:id="103" w:author="Smith, Mr Justice Richard" w:date="2023-06-26T19:17:00Z">
        <w:r w:rsidR="00A15527">
          <w:rPr>
            <w:lang w:eastAsia="en-GB"/>
          </w:rPr>
          <w:t>,</w:t>
        </w:r>
      </w:ins>
      <w:r>
        <w:rPr>
          <w:lang w:eastAsia="en-GB"/>
        </w:rPr>
        <w:t xml:space="preserve"> informing them of the large amount of the claim, the  non-application of their limitation clause and their engagement letter in the event of wil</w:t>
      </w:r>
      <w:del w:id="104" w:author="Smith, Mr Justice Richard" w:date="2023-06-26T19:17:00Z">
        <w:r w:rsidDel="00A15527">
          <w:rPr>
            <w:lang w:eastAsia="en-GB"/>
          </w:rPr>
          <w:delText>l</w:delText>
        </w:r>
      </w:del>
      <w:r>
        <w:rPr>
          <w:lang w:eastAsia="en-GB"/>
        </w:rPr>
        <w:t>ful default and the risk of contribution to partnership assets in the event of insolvent liquidation.</w:t>
      </w:r>
    </w:p>
    <w:p w14:paraId="6F337785" w14:textId="77777777" w:rsidR="001D7F35" w:rsidRDefault="001D7F35" w:rsidP="001D7F35">
      <w:pPr>
        <w:pStyle w:val="ListParagraph"/>
        <w:rPr>
          <w:lang w:eastAsia="en-GB"/>
        </w:rPr>
      </w:pPr>
    </w:p>
    <w:p w14:paraId="247D179D" w14:textId="77777777" w:rsidR="001D7F35" w:rsidRDefault="001D7F35" w:rsidP="001D7F35">
      <w:pPr>
        <w:pStyle w:val="NoSpacing"/>
        <w:spacing w:line="276" w:lineRule="auto"/>
        <w:contextualSpacing/>
        <w:jc w:val="both"/>
        <w:rPr>
          <w:lang w:eastAsia="en-GB"/>
        </w:rPr>
      </w:pPr>
    </w:p>
    <w:p w14:paraId="6DFFA3E5"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lastRenderedPageBreak/>
        <w:t xml:space="preserve">The claimant, by contrast, said an award of indemnity costs was not justified, </w:t>
      </w:r>
      <w:proofErr w:type="spellStart"/>
      <w:r>
        <w:rPr>
          <w:lang w:eastAsia="en-GB"/>
        </w:rPr>
        <w:t>emphasing</w:t>
      </w:r>
      <w:proofErr w:type="spellEnd"/>
      <w:r>
        <w:rPr>
          <w:lang w:eastAsia="en-GB"/>
        </w:rPr>
        <w:t xml:space="preserve"> that there is no</w:t>
      </w:r>
      <w:del w:id="105" w:author="Smith, Mr Justice Richard" w:date="2023-06-26T19:17:00Z">
        <w:r w:rsidDel="00A15527">
          <w:rPr>
            <w:lang w:eastAsia="en-GB"/>
          </w:rPr>
          <w:delText>t</w:delText>
        </w:r>
      </w:del>
      <w:r>
        <w:rPr>
          <w:lang w:eastAsia="en-GB"/>
        </w:rPr>
        <w:t xml:space="preserve"> mechanistic approach or rule that unsuccessful allegations of dishonesty attract indemnity costs and neither </w:t>
      </w:r>
      <w:r w:rsidRPr="00A15527">
        <w:rPr>
          <w:i/>
          <w:iCs/>
          <w:lang w:eastAsia="en-GB"/>
          <w:rPrChange w:id="106" w:author="Smith, Mr Justice Richard" w:date="2023-06-26T19:18:00Z">
            <w:rPr>
              <w:lang w:eastAsia="en-GB"/>
            </w:rPr>
          </w:rPrChange>
        </w:rPr>
        <w:t>Three Rivers</w:t>
      </w:r>
      <w:r>
        <w:rPr>
          <w:lang w:eastAsia="en-GB"/>
        </w:rPr>
        <w:t xml:space="preserve"> nor </w:t>
      </w:r>
      <w:r w:rsidRPr="00A15527">
        <w:rPr>
          <w:i/>
          <w:iCs/>
          <w:lang w:eastAsia="en-GB"/>
          <w:rPrChange w:id="107" w:author="Smith, Mr Justice Richard" w:date="2023-06-26T19:18:00Z">
            <w:rPr>
              <w:lang w:eastAsia="en-GB"/>
            </w:rPr>
          </w:rPrChange>
        </w:rPr>
        <w:t>Clutterbuck</w:t>
      </w:r>
      <w:del w:id="108" w:author="Smith, Mr Justice Richard" w:date="2023-06-26T19:18:00Z">
        <w:r w:rsidDel="00A15527">
          <w:rPr>
            <w:lang w:eastAsia="en-GB"/>
          </w:rPr>
          <w:delText>, it said,</w:delText>
        </w:r>
      </w:del>
      <w:r>
        <w:rPr>
          <w:lang w:eastAsia="en-GB"/>
        </w:rPr>
        <w:t xml:space="preserve"> says otherwise.  There must be a high level of inappropriateness or unreasonableness and the failure of a case of fraud or dishonesty is but one potentially relevant factor, see Mr Justice Miles in </w:t>
      </w:r>
      <w:r w:rsidRPr="00A15527">
        <w:rPr>
          <w:i/>
          <w:iCs/>
          <w:lang w:eastAsia="en-GB"/>
          <w:rPrChange w:id="109" w:author="Smith, Mr Justice Richard" w:date="2023-06-26T19:18:00Z">
            <w:rPr>
              <w:lang w:eastAsia="en-GB"/>
            </w:rPr>
          </w:rPrChange>
        </w:rPr>
        <w:t>Libyan Investment Authority and others</w:t>
      </w:r>
      <w:r>
        <w:rPr>
          <w:lang w:eastAsia="en-GB"/>
        </w:rPr>
        <w:t xml:space="preserve"> v </w:t>
      </w:r>
      <w:r w:rsidRPr="00A15527">
        <w:rPr>
          <w:i/>
          <w:iCs/>
          <w:lang w:eastAsia="en-GB"/>
          <w:rPrChange w:id="110" w:author="Smith, Mr Justice Richard" w:date="2023-06-26T19:18:00Z">
            <w:rPr>
              <w:lang w:eastAsia="en-GB"/>
            </w:rPr>
          </w:rPrChange>
        </w:rPr>
        <w:t>King and Others</w:t>
      </w:r>
      <w:r>
        <w:rPr>
          <w:lang w:eastAsia="en-GB"/>
        </w:rPr>
        <w:t xml:space="preserve"> [2023] EWHC 434 </w:t>
      </w:r>
      <w:ins w:id="111" w:author="Smith, Mr Justice Richard" w:date="2023-06-26T19:18:00Z">
        <w:r w:rsidR="00A15527">
          <w:rPr>
            <w:lang w:eastAsia="en-GB"/>
          </w:rPr>
          <w:t>(</w:t>
        </w:r>
      </w:ins>
      <w:r>
        <w:rPr>
          <w:lang w:eastAsia="en-GB"/>
        </w:rPr>
        <w:t>Ch</w:t>
      </w:r>
      <w:ins w:id="112" w:author="Smith, Mr Justice Richard" w:date="2023-06-26T19:18:00Z">
        <w:r w:rsidR="00A15527">
          <w:rPr>
            <w:lang w:eastAsia="en-GB"/>
          </w:rPr>
          <w:t>)</w:t>
        </w:r>
      </w:ins>
      <w:del w:id="113" w:author="Smith, Mr Justice Richard" w:date="2023-06-26T19:18:00Z">
        <w:r w:rsidDel="00A15527">
          <w:rPr>
            <w:lang w:eastAsia="en-GB"/>
          </w:rPr>
          <w:delText>ancery</w:delText>
        </w:r>
      </w:del>
      <w:r>
        <w:rPr>
          <w:lang w:eastAsia="en-GB"/>
        </w:rPr>
        <w:t xml:space="preserve"> </w:t>
      </w:r>
      <w:ins w:id="114" w:author="Smith, Mr Justice Richard" w:date="2023-06-26T19:18:00Z">
        <w:r w:rsidR="00A15527">
          <w:rPr>
            <w:lang w:eastAsia="en-GB"/>
          </w:rPr>
          <w:t>(</w:t>
        </w:r>
      </w:ins>
      <w:r>
        <w:rPr>
          <w:lang w:eastAsia="en-GB"/>
        </w:rPr>
        <w:t xml:space="preserve">at </w:t>
      </w:r>
      <w:ins w:id="115" w:author="Smith, Mr Justice Richard" w:date="2023-06-26T19:18:00Z">
        <w:r w:rsidR="00A15527">
          <w:rPr>
            <w:lang w:eastAsia="en-GB"/>
          </w:rPr>
          <w:t>[</w:t>
        </w:r>
      </w:ins>
      <w:r>
        <w:rPr>
          <w:lang w:eastAsia="en-GB"/>
        </w:rPr>
        <w:t>6</w:t>
      </w:r>
      <w:ins w:id="116" w:author="Smith, Mr Justice Richard" w:date="2023-06-26T19:18:00Z">
        <w:r w:rsidR="00A15527">
          <w:rPr>
            <w:lang w:eastAsia="en-GB"/>
          </w:rPr>
          <w:t>])</w:t>
        </w:r>
      </w:ins>
      <w:r>
        <w:rPr>
          <w:lang w:eastAsia="en-GB"/>
        </w:rPr>
        <w:t>.</w:t>
      </w:r>
    </w:p>
    <w:p w14:paraId="033F7B6F" w14:textId="77777777" w:rsidR="001D7F35" w:rsidRDefault="001D7F35" w:rsidP="001D7F35">
      <w:pPr>
        <w:pStyle w:val="NoSpacing"/>
        <w:spacing w:line="276" w:lineRule="auto"/>
        <w:contextualSpacing/>
        <w:jc w:val="both"/>
        <w:rPr>
          <w:lang w:eastAsia="en-GB"/>
        </w:rPr>
      </w:pPr>
    </w:p>
    <w:p w14:paraId="356F12E3" w14:textId="77777777" w:rsidR="001D7F35" w:rsidRDefault="00B70352" w:rsidP="001D7F35">
      <w:pPr>
        <w:pStyle w:val="NoSpacing"/>
        <w:numPr>
          <w:ilvl w:val="0"/>
          <w:numId w:val="11"/>
        </w:numPr>
        <w:spacing w:line="276" w:lineRule="auto"/>
        <w:ind w:left="714" w:hanging="357"/>
        <w:contextualSpacing/>
        <w:jc w:val="both"/>
        <w:rPr>
          <w:lang w:eastAsia="en-GB"/>
        </w:rPr>
      </w:pPr>
      <w:r>
        <w:rPr>
          <w:lang w:eastAsia="en-GB"/>
        </w:rPr>
        <w:t>Nor, more broadly, the claimant said, should an award of indemnity costs be made simply because the paying party has been found to be wrong, or its evidence rejected in favour of that of the receiving party</w:t>
      </w:r>
      <w:ins w:id="117" w:author="Smith, Mr Justice Richard" w:date="2023-06-26T19:19:00Z">
        <w:r w:rsidR="00B06DB6">
          <w:rPr>
            <w:lang w:eastAsia="en-GB"/>
          </w:rPr>
          <w:t xml:space="preserve"> (</w:t>
        </w:r>
      </w:ins>
      <w:del w:id="118" w:author="Smith, Mr Justice Richard" w:date="2023-06-26T19:19:00Z">
        <w:r w:rsidDel="00B06DB6">
          <w:rPr>
            <w:lang w:eastAsia="en-GB"/>
          </w:rPr>
          <w:delText xml:space="preserve">, </w:delText>
        </w:r>
      </w:del>
      <w:r>
        <w:rPr>
          <w:lang w:eastAsia="en-GB"/>
        </w:rPr>
        <w:t xml:space="preserve">see </w:t>
      </w:r>
      <w:r w:rsidRPr="00B06DB6">
        <w:rPr>
          <w:i/>
          <w:iCs/>
          <w:lang w:eastAsia="en-GB"/>
          <w:rPrChange w:id="119" w:author="Smith, Mr Justice Richard" w:date="2023-06-26T19:19:00Z">
            <w:rPr>
              <w:lang w:eastAsia="en-GB"/>
            </w:rPr>
          </w:rPrChange>
        </w:rPr>
        <w:t>Williams</w:t>
      </w:r>
      <w:r>
        <w:rPr>
          <w:lang w:eastAsia="en-GB"/>
        </w:rPr>
        <w:t xml:space="preserve"> </w:t>
      </w:r>
      <w:ins w:id="120" w:author="Smith, Mr Justice Richard" w:date="2023-06-26T19:19:00Z">
        <w:r w:rsidR="00B06DB6">
          <w:rPr>
            <w:lang w:eastAsia="en-GB"/>
          </w:rPr>
          <w:t>v</w:t>
        </w:r>
      </w:ins>
      <w:del w:id="121" w:author="Smith, Mr Justice Richard" w:date="2023-06-26T19:19:00Z">
        <w:r w:rsidDel="00B06DB6">
          <w:rPr>
            <w:lang w:eastAsia="en-GB"/>
          </w:rPr>
          <w:delText>and</w:delText>
        </w:r>
      </w:del>
      <w:r>
        <w:rPr>
          <w:lang w:eastAsia="en-GB"/>
        </w:rPr>
        <w:t xml:space="preserve"> </w:t>
      </w:r>
      <w:r w:rsidRPr="00B06DB6">
        <w:rPr>
          <w:i/>
          <w:iCs/>
          <w:lang w:eastAsia="en-GB"/>
          <w:rPrChange w:id="122" w:author="Smith, Mr Justice Richard" w:date="2023-06-26T19:19:00Z">
            <w:rPr>
              <w:lang w:eastAsia="en-GB"/>
            </w:rPr>
          </w:rPrChange>
        </w:rPr>
        <w:t>Jarvis</w:t>
      </w:r>
      <w:r>
        <w:rPr>
          <w:lang w:eastAsia="en-GB"/>
        </w:rPr>
        <w:t xml:space="preserve"> [2009] EWHC 1837 </w:t>
      </w:r>
      <w:del w:id="123" w:author="Smith, Mr Justice Richard" w:date="2023-06-26T19:19:00Z">
        <w:r w:rsidDel="00B06DB6">
          <w:rPr>
            <w:lang w:eastAsia="en-GB"/>
          </w:rPr>
          <w:delText>sequence bench</w:delText>
        </w:r>
      </w:del>
      <w:ins w:id="124" w:author="Smith, Mr Justice Richard" w:date="2023-06-26T19:19:00Z">
        <w:r w:rsidR="00B06DB6">
          <w:rPr>
            <w:lang w:eastAsia="en-GB"/>
          </w:rPr>
          <w:t>(QB)</w:t>
        </w:r>
      </w:ins>
      <w:r>
        <w:rPr>
          <w:lang w:eastAsia="en-GB"/>
        </w:rPr>
        <w:t xml:space="preserve"> </w:t>
      </w:r>
      <w:ins w:id="125" w:author="Smith, Mr Justice Richard" w:date="2023-06-26T19:19:00Z">
        <w:r w:rsidR="00B06DB6">
          <w:rPr>
            <w:lang w:eastAsia="en-GB"/>
          </w:rPr>
          <w:t>(</w:t>
        </w:r>
      </w:ins>
      <w:r>
        <w:rPr>
          <w:lang w:eastAsia="en-GB"/>
        </w:rPr>
        <w:t xml:space="preserve">at </w:t>
      </w:r>
      <w:ins w:id="126" w:author="Smith, Mr Justice Richard" w:date="2023-06-26T19:19:00Z">
        <w:r w:rsidR="00B06DB6">
          <w:rPr>
            <w:lang w:eastAsia="en-GB"/>
          </w:rPr>
          <w:t>[</w:t>
        </w:r>
      </w:ins>
      <w:r>
        <w:rPr>
          <w:lang w:eastAsia="en-GB"/>
        </w:rPr>
        <w:t>13</w:t>
      </w:r>
      <w:ins w:id="127" w:author="Smith, Mr Justice Richard" w:date="2023-06-26T19:19:00Z">
        <w:r w:rsidR="00B06DB6">
          <w:rPr>
            <w:lang w:eastAsia="en-GB"/>
          </w:rPr>
          <w:t>])</w:t>
        </w:r>
      </w:ins>
      <w:r>
        <w:rPr>
          <w:lang w:eastAsia="en-GB"/>
        </w:rPr>
        <w:t>.</w:t>
      </w:r>
    </w:p>
    <w:p w14:paraId="013465D6" w14:textId="77777777" w:rsidR="001D7F35" w:rsidRDefault="001D7F35" w:rsidP="001D7F35">
      <w:pPr>
        <w:pStyle w:val="NoSpacing"/>
        <w:spacing w:line="276" w:lineRule="auto"/>
        <w:contextualSpacing/>
        <w:jc w:val="both"/>
        <w:rPr>
          <w:lang w:eastAsia="en-GB"/>
        </w:rPr>
      </w:pPr>
    </w:p>
    <w:p w14:paraId="52338547"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 xml:space="preserve">The claimant rejected the allegations that it took a blinkered approach to the documentary evidence, the alleged motive for the defendant's dishonesty was weak, that the claimant briefed the media, or that it was unjustified in writing to members of D6 before trial.  Even if its related conduct could, however, be said to be unreasonable, it was not at a sufficiently high level, nor would it </w:t>
      </w:r>
      <w:del w:id="128" w:author="Smith, Mr Justice Richard" w:date="2023-06-26T19:20:00Z">
        <w:r w:rsidDel="006F1AF7">
          <w:rPr>
            <w:lang w:eastAsia="en-GB"/>
          </w:rPr>
          <w:delText>bring it within</w:delText>
        </w:r>
      </w:del>
      <w:ins w:id="129" w:author="Smith, Mr Justice Richard" w:date="2023-06-26T19:20:00Z">
        <w:r w:rsidR="006F1AF7">
          <w:rPr>
            <w:lang w:eastAsia="en-GB"/>
          </w:rPr>
          <w:t>carry with it</w:t>
        </w:r>
      </w:ins>
      <w:r>
        <w:rPr>
          <w:lang w:eastAsia="en-GB"/>
        </w:rPr>
        <w:t xml:space="preserve"> indemnity costs </w:t>
      </w:r>
      <w:del w:id="130" w:author="Smith, Mr Justice Richard" w:date="2023-06-26T19:20:00Z">
        <w:r w:rsidDel="00B06DB6">
          <w:rPr>
            <w:lang w:eastAsia="en-GB"/>
          </w:rPr>
          <w:delText xml:space="preserve">against </w:delText>
        </w:r>
      </w:del>
      <w:ins w:id="131" w:author="Smith, Mr Justice Richard" w:date="2023-06-26T19:20:00Z">
        <w:r w:rsidR="00B06DB6">
          <w:rPr>
            <w:lang w:eastAsia="en-GB"/>
          </w:rPr>
          <w:t xml:space="preserve">in favour of </w:t>
        </w:r>
      </w:ins>
      <w:r>
        <w:rPr>
          <w:lang w:eastAsia="en-GB"/>
        </w:rPr>
        <w:t>all defendants in any event.</w:t>
      </w:r>
    </w:p>
    <w:p w14:paraId="1D8CDA06" w14:textId="77777777" w:rsidR="001D7F35" w:rsidRDefault="001D7F35" w:rsidP="001D7F35">
      <w:pPr>
        <w:pStyle w:val="NoSpacing"/>
        <w:spacing w:line="276" w:lineRule="auto"/>
        <w:contextualSpacing/>
        <w:jc w:val="both"/>
        <w:rPr>
          <w:lang w:eastAsia="en-GB"/>
        </w:rPr>
      </w:pPr>
    </w:p>
    <w:p w14:paraId="3F94E655"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It was said that liquidators had formed the view there was a case for breach of directors' duty and a transaction to defraud creditors, but they could not afford to bring their own claim.  The claimant undertook the same due diligence in conjunction with its legal advisers and the claimant too formed the same view.  The claimant brought the claim but given its position as assignee with no first</w:t>
      </w:r>
      <w:ins w:id="132" w:author="Smith, Mr Justice Richard" w:date="2023-06-26T19:21:00Z">
        <w:r w:rsidR="006F1AF7">
          <w:rPr>
            <w:lang w:eastAsia="en-GB"/>
          </w:rPr>
          <w:t>-</w:t>
        </w:r>
      </w:ins>
      <w:r>
        <w:rPr>
          <w:lang w:eastAsia="en-GB"/>
        </w:rPr>
        <w:t>hand knowledge</w:t>
      </w:r>
      <w:ins w:id="133" w:author="Smith, Mr Justice Richard" w:date="2023-06-26T19:21:00Z">
        <w:r w:rsidR="006F1AF7">
          <w:rPr>
            <w:lang w:eastAsia="en-GB"/>
          </w:rPr>
          <w:t>,</w:t>
        </w:r>
      </w:ins>
      <w:r>
        <w:rPr>
          <w:lang w:eastAsia="en-GB"/>
        </w:rPr>
        <w:t xml:space="preserve"> that claim necessarily relied on inference from the documents.  Its position was materially different, it was said, from a claimant with </w:t>
      </w:r>
      <w:del w:id="134" w:author="Smith, Mr Justice Richard" w:date="2023-06-26T19:21:00Z">
        <w:r w:rsidDel="006F1AF7">
          <w:rPr>
            <w:lang w:eastAsia="en-GB"/>
          </w:rPr>
          <w:delText xml:space="preserve">first </w:delText>
        </w:r>
      </w:del>
      <w:ins w:id="135" w:author="Smith, Mr Justice Richard" w:date="2023-06-26T19:21:00Z">
        <w:r w:rsidR="006F1AF7">
          <w:rPr>
            <w:lang w:eastAsia="en-GB"/>
          </w:rPr>
          <w:t>first-</w:t>
        </w:r>
      </w:ins>
      <w:r>
        <w:rPr>
          <w:lang w:eastAsia="en-GB"/>
        </w:rPr>
        <w:t>hand knowledge of events and of the truth or otherwise of the allegation.  The claimant</w:t>
      </w:r>
      <w:del w:id="136" w:author="Smith, Mr Justice Richard" w:date="2023-06-26T19:21:00Z">
        <w:r w:rsidDel="006F1AF7">
          <w:rPr>
            <w:lang w:eastAsia="en-GB"/>
          </w:rPr>
          <w:delText>s, it says,</w:delText>
        </w:r>
      </w:del>
      <w:r>
        <w:rPr>
          <w:lang w:eastAsia="en-GB"/>
        </w:rPr>
        <w:t xml:space="preserve"> genuinely believed in the merits.</w:t>
      </w:r>
    </w:p>
    <w:p w14:paraId="4E550FAA" w14:textId="77777777" w:rsidR="001D7F35" w:rsidRDefault="001D7F35" w:rsidP="001D7F35">
      <w:pPr>
        <w:pStyle w:val="NoSpacing"/>
        <w:spacing w:line="276" w:lineRule="auto"/>
        <w:contextualSpacing/>
        <w:jc w:val="both"/>
        <w:rPr>
          <w:lang w:eastAsia="en-GB"/>
        </w:rPr>
      </w:pPr>
    </w:p>
    <w:p w14:paraId="3046BCDC"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Moreover, only six of the 23 issues in play alleged some form of dishonesty</w:t>
      </w:r>
      <w:ins w:id="137" w:author="Smith, Mr Justice Richard" w:date="2023-06-26T19:21:00Z">
        <w:r w:rsidR="006F1AF7">
          <w:rPr>
            <w:lang w:eastAsia="en-GB"/>
          </w:rPr>
          <w:t>, t</w:t>
        </w:r>
      </w:ins>
      <w:del w:id="138" w:author="Smith, Mr Justice Richard" w:date="2023-06-26T19:22:00Z">
        <w:r w:rsidDel="006F1AF7">
          <w:rPr>
            <w:lang w:eastAsia="en-GB"/>
          </w:rPr>
          <w:delText>.  T</w:delText>
        </w:r>
      </w:del>
      <w:r>
        <w:rPr>
          <w:lang w:eastAsia="en-GB"/>
        </w:rPr>
        <w:t>he concept</w:t>
      </w:r>
      <w:ins w:id="139" w:author="Smith, Mr Justice Richard" w:date="2023-06-26T19:22:00Z">
        <w:r w:rsidR="006F1AF7">
          <w:rPr>
            <w:lang w:eastAsia="en-GB"/>
          </w:rPr>
          <w:t>s</w:t>
        </w:r>
      </w:ins>
      <w:r>
        <w:rPr>
          <w:lang w:eastAsia="en-GB"/>
        </w:rPr>
        <w:t xml:space="preserve"> of fraud on creditors and </w:t>
      </w:r>
      <w:del w:id="140" w:author="Smith, Mr Justice Richard" w:date="2023-06-26T19:22:00Z">
        <w:r w:rsidDel="006F1AF7">
          <w:rPr>
            <w:lang w:eastAsia="en-GB"/>
          </w:rPr>
          <w:delText xml:space="preserve">the </w:delText>
        </w:r>
      </w:del>
      <w:r>
        <w:rPr>
          <w:lang w:eastAsia="en-GB"/>
        </w:rPr>
        <w:t>transaction</w:t>
      </w:r>
      <w:ins w:id="141" w:author="Smith, Mr Justice Richard" w:date="2023-06-26T19:22:00Z">
        <w:r w:rsidR="006F1AF7">
          <w:rPr>
            <w:lang w:eastAsia="en-GB"/>
          </w:rPr>
          <w:t>s</w:t>
        </w:r>
      </w:ins>
      <w:r>
        <w:rPr>
          <w:lang w:eastAsia="en-GB"/>
        </w:rPr>
        <w:t xml:space="preserve"> defrauding creditors not requiring such a finding, nor was motive a requirement for a finding of dishonesty.</w:t>
      </w:r>
    </w:p>
    <w:p w14:paraId="24C7FE11" w14:textId="77777777" w:rsidR="001D7F35" w:rsidRDefault="001D7F35" w:rsidP="001D7F35">
      <w:pPr>
        <w:pStyle w:val="NoSpacing"/>
        <w:spacing w:line="276" w:lineRule="auto"/>
        <w:contextualSpacing/>
        <w:jc w:val="both"/>
        <w:rPr>
          <w:lang w:eastAsia="en-GB"/>
        </w:rPr>
      </w:pPr>
    </w:p>
    <w:p w14:paraId="276AAA38"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 xml:space="preserve">As for the suggestion that the claim was weak or speculative, the detailed factual analysis of the judgment was not indicative of weakness but of a closely contested trial with none of the claims, for example, being inferential and partially struck out or discontinued as was the case in respectively </w:t>
      </w:r>
      <w:r w:rsidRPr="006F1AF7">
        <w:rPr>
          <w:i/>
          <w:iCs/>
          <w:lang w:eastAsia="en-GB"/>
          <w:rPrChange w:id="142" w:author="Smith, Mr Justice Richard" w:date="2023-06-26T19:22:00Z">
            <w:rPr>
              <w:lang w:eastAsia="en-GB"/>
            </w:rPr>
          </w:rPrChange>
        </w:rPr>
        <w:t>Libyan Investment Authority</w:t>
      </w:r>
      <w:r>
        <w:rPr>
          <w:lang w:eastAsia="en-GB"/>
        </w:rPr>
        <w:t xml:space="preserve"> and </w:t>
      </w:r>
      <w:r w:rsidRPr="006F1AF7">
        <w:rPr>
          <w:i/>
          <w:iCs/>
          <w:lang w:eastAsia="en-GB"/>
          <w:rPrChange w:id="143" w:author="Smith, Mr Justice Richard" w:date="2023-06-26T19:22:00Z">
            <w:rPr>
              <w:lang w:eastAsia="en-GB"/>
            </w:rPr>
          </w:rPrChange>
        </w:rPr>
        <w:t>Clutterbuck</w:t>
      </w:r>
      <w:r>
        <w:rPr>
          <w:lang w:eastAsia="en-GB"/>
        </w:rPr>
        <w:t>.  Another judge, it was said, might well have formed a different view on the facts, with the claimant's case falling well within the reasonable range of possible outcomes on the facts.  The claimant said its claims were even supported by the defendant's expert who found there was an undervalue and the email exchanges of 25 and 26 October referring to the frustration of the actions of the potential future administrator.</w:t>
      </w:r>
    </w:p>
    <w:p w14:paraId="4210EA3B" w14:textId="77777777" w:rsidR="001D7F35" w:rsidRDefault="001D7F35" w:rsidP="001D7F35">
      <w:pPr>
        <w:pStyle w:val="NoSpacing"/>
        <w:spacing w:line="276" w:lineRule="auto"/>
        <w:contextualSpacing/>
        <w:jc w:val="both"/>
        <w:rPr>
          <w:lang w:eastAsia="en-GB"/>
        </w:rPr>
      </w:pPr>
    </w:p>
    <w:p w14:paraId="1DF6A2A4" w14:textId="77777777" w:rsidR="001D7F35" w:rsidRDefault="001D7F35" w:rsidP="001D7F35">
      <w:pPr>
        <w:pStyle w:val="NoSpacing"/>
        <w:spacing w:line="276" w:lineRule="auto"/>
        <w:contextualSpacing/>
        <w:jc w:val="both"/>
        <w:rPr>
          <w:lang w:eastAsia="en-GB"/>
        </w:rPr>
      </w:pPr>
    </w:p>
    <w:p w14:paraId="19CA32D1"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lastRenderedPageBreak/>
        <w:t xml:space="preserve">Public comment on open court proceedings was not a good ground for indemnity costs and there was no campaign here by the </w:t>
      </w:r>
      <w:del w:id="144" w:author="Smith, Mr Justice Richard" w:date="2023-06-26T19:22:00Z">
        <w:r w:rsidDel="006F1AF7">
          <w:rPr>
            <w:lang w:eastAsia="en-GB"/>
          </w:rPr>
          <w:delText>defendant</w:delText>
        </w:r>
      </w:del>
      <w:ins w:id="145" w:author="Smith, Mr Justice Richard" w:date="2023-06-26T19:22:00Z">
        <w:r w:rsidR="006F1AF7">
          <w:rPr>
            <w:lang w:eastAsia="en-GB"/>
          </w:rPr>
          <w:t>claimant</w:t>
        </w:r>
      </w:ins>
      <w:r>
        <w:rPr>
          <w:lang w:eastAsia="en-GB"/>
        </w:rPr>
        <w:t xml:space="preserve">.  The PIP scandal was and remains of </w:t>
      </w:r>
      <w:proofErr w:type="gramStart"/>
      <w:r>
        <w:rPr>
          <w:lang w:eastAsia="en-GB"/>
        </w:rPr>
        <w:t>general public</w:t>
      </w:r>
      <w:proofErr w:type="gramEnd"/>
      <w:r>
        <w:rPr>
          <w:lang w:eastAsia="en-GB"/>
        </w:rPr>
        <w:t xml:space="preserve"> interest.  The claimant was justified in writing to D6</w:t>
      </w:r>
      <w:ins w:id="146" w:author="Smith, Mr Justice Richard" w:date="2023-06-26T19:23:00Z">
        <w:r w:rsidR="006F1AF7">
          <w:rPr>
            <w:lang w:eastAsia="en-GB"/>
          </w:rPr>
          <w:t>’s</w:t>
        </w:r>
      </w:ins>
      <w:r>
        <w:rPr>
          <w:lang w:eastAsia="en-GB"/>
        </w:rPr>
        <w:t xml:space="preserve"> members, D6 having refused to confirm its insurance position and having itself stated that it was a matter for the claimant whether it wrote to its members to give them a notice said to be required under section 214</w:t>
      </w:r>
      <w:ins w:id="147" w:author="Smith, Mr Justice Richard" w:date="2023-06-26T19:23:00Z">
        <w:r w:rsidR="006F1AF7">
          <w:rPr>
            <w:lang w:eastAsia="en-GB"/>
          </w:rPr>
          <w:t>A</w:t>
        </w:r>
      </w:ins>
      <w:del w:id="148" w:author="Smith, Mr Justice Richard" w:date="2023-06-26T19:23:00Z">
        <w:r w:rsidDel="006F1AF7">
          <w:rPr>
            <w:lang w:eastAsia="en-GB"/>
          </w:rPr>
          <w:delText>(a)</w:delText>
        </w:r>
      </w:del>
      <w:r>
        <w:rPr>
          <w:lang w:eastAsia="en-GB"/>
        </w:rPr>
        <w:t xml:space="preserve"> of the Insolvency Act 1986.</w:t>
      </w:r>
    </w:p>
    <w:p w14:paraId="7D0C291B" w14:textId="77777777" w:rsidR="001D7F35" w:rsidRDefault="001D7F35" w:rsidP="001D7F35">
      <w:pPr>
        <w:pStyle w:val="NoSpacing"/>
        <w:spacing w:line="276" w:lineRule="auto"/>
        <w:ind w:left="357"/>
        <w:contextualSpacing/>
        <w:jc w:val="both"/>
        <w:rPr>
          <w:lang w:eastAsia="en-GB"/>
        </w:rPr>
      </w:pPr>
    </w:p>
    <w:p w14:paraId="5691DEF4"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Finally, the claimant relies on various aspects of the defendant</w:t>
      </w:r>
      <w:del w:id="149" w:author="Smith, Mr Justice Richard" w:date="2023-06-26T19:23:00Z">
        <w:r w:rsidDel="006F1AF7">
          <w:rPr>
            <w:lang w:eastAsia="en-GB"/>
          </w:rPr>
          <w:delText>'</w:delText>
        </w:r>
      </w:del>
      <w:r>
        <w:rPr>
          <w:lang w:eastAsia="en-GB"/>
        </w:rPr>
        <w:t>s</w:t>
      </w:r>
      <w:ins w:id="150" w:author="Smith, Mr Justice Richard" w:date="2023-06-26T19:23:00Z">
        <w:r w:rsidR="006F1AF7">
          <w:rPr>
            <w:lang w:eastAsia="en-GB"/>
          </w:rPr>
          <w:t>’</w:t>
        </w:r>
      </w:ins>
      <w:r>
        <w:rPr>
          <w:lang w:eastAsia="en-GB"/>
        </w:rPr>
        <w:t xml:space="preserve"> actions in these proceedings which were said to be unreasonable.  Having set out at some length the defendants' and claimant's position, I now turn to </w:t>
      </w:r>
      <w:ins w:id="151" w:author="Smith, Mr Justice Richard" w:date="2023-06-26T19:23:00Z">
        <w:r w:rsidR="006F1AF7">
          <w:rPr>
            <w:lang w:eastAsia="en-GB"/>
          </w:rPr>
          <w:t xml:space="preserve">the </w:t>
        </w:r>
      </w:ins>
      <w:r>
        <w:rPr>
          <w:lang w:eastAsia="en-GB"/>
        </w:rPr>
        <w:t>discussion.</w:t>
      </w:r>
    </w:p>
    <w:p w14:paraId="35231114" w14:textId="77777777" w:rsidR="001D7F35" w:rsidRDefault="001D7F35" w:rsidP="001D7F35">
      <w:pPr>
        <w:pStyle w:val="NoSpacing"/>
        <w:spacing w:line="276" w:lineRule="auto"/>
        <w:contextualSpacing/>
        <w:jc w:val="both"/>
        <w:rPr>
          <w:lang w:eastAsia="en-GB"/>
        </w:rPr>
      </w:pPr>
    </w:p>
    <w:p w14:paraId="1D530F53"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 xml:space="preserve">Having carefully revisited the matter since hand down and </w:t>
      </w:r>
      <w:proofErr w:type="gramStart"/>
      <w:r>
        <w:rPr>
          <w:lang w:eastAsia="en-GB"/>
        </w:rPr>
        <w:t>in light of</w:t>
      </w:r>
      <w:proofErr w:type="gramEnd"/>
      <w:r>
        <w:rPr>
          <w:lang w:eastAsia="en-GB"/>
        </w:rPr>
        <w:t xml:space="preserve"> the parties' submissions and the principles gleaned from the authorities</w:t>
      </w:r>
      <w:ins w:id="152" w:author="Smith, Mr Justice Richard" w:date="2023-06-26T19:23:00Z">
        <w:r w:rsidR="006F1AF7">
          <w:rPr>
            <w:lang w:eastAsia="en-GB"/>
          </w:rPr>
          <w:t>,</w:t>
        </w:r>
      </w:ins>
      <w:r>
        <w:rPr>
          <w:lang w:eastAsia="en-GB"/>
        </w:rPr>
        <w:t xml:space="preserve"> as applied to the particular facts of this case</w:t>
      </w:r>
      <w:ins w:id="153" w:author="Smith, Mr Justice Richard" w:date="2023-06-26T19:23:00Z">
        <w:r w:rsidR="006F1AF7">
          <w:rPr>
            <w:lang w:eastAsia="en-GB"/>
          </w:rPr>
          <w:t>,</w:t>
        </w:r>
      </w:ins>
      <w:r>
        <w:rPr>
          <w:lang w:eastAsia="en-GB"/>
        </w:rPr>
        <w:t xml:space="preserve"> I was satisfied an award of indemnity costs was appropriate here.  Having considered their positions, both individually and collectively, I made such an award in favour of all the defendants. I came to that view for </w:t>
      </w:r>
      <w:proofErr w:type="gramStart"/>
      <w:r>
        <w:rPr>
          <w:lang w:eastAsia="en-GB"/>
        </w:rPr>
        <w:t>a number of</w:t>
      </w:r>
      <w:proofErr w:type="gramEnd"/>
      <w:r>
        <w:rPr>
          <w:lang w:eastAsia="en-GB"/>
        </w:rPr>
        <w:t xml:space="preserve"> related reasons which</w:t>
      </w:r>
      <w:ins w:id="154" w:author="Smith, Mr Justice Richard" w:date="2023-06-26T19:24:00Z">
        <w:r w:rsidR="006F1AF7">
          <w:rPr>
            <w:lang w:eastAsia="en-GB"/>
          </w:rPr>
          <w:t>,</w:t>
        </w:r>
      </w:ins>
      <w:r>
        <w:rPr>
          <w:lang w:eastAsia="en-GB"/>
        </w:rPr>
        <w:t xml:space="preserve"> considered together</w:t>
      </w:r>
      <w:ins w:id="155" w:author="Smith, Mr Justice Richard" w:date="2023-06-26T19:24:00Z">
        <w:r w:rsidR="006F1AF7">
          <w:rPr>
            <w:lang w:eastAsia="en-GB"/>
          </w:rPr>
          <w:t>,</w:t>
        </w:r>
      </w:ins>
      <w:r>
        <w:rPr>
          <w:lang w:eastAsia="en-GB"/>
        </w:rPr>
        <w:t xml:space="preserve"> do take this case out of the norm and reflect, in my view, unreasonable conduct to such a high level to warrant an order for indemnity costs.  I make clear that I did not do so by way of moral condemnation of the claimant, which is not a requirement for such an order to be made.  I also made clear </w:t>
      </w:r>
      <w:proofErr w:type="gramStart"/>
      <w:r>
        <w:rPr>
          <w:lang w:eastAsia="en-GB"/>
        </w:rPr>
        <w:t>in light of</w:t>
      </w:r>
      <w:proofErr w:type="gramEnd"/>
      <w:r>
        <w:rPr>
          <w:lang w:eastAsia="en-GB"/>
        </w:rPr>
        <w:t xml:space="preserve"> the concerns expressed by the claimant at the hearing that the mere fact the claimant was a litigation funder made no difference to my decision.  Litigation funding is commonplace these days and does provide an important function affording access to justice where otherwise that may not be possible.</w:t>
      </w:r>
    </w:p>
    <w:p w14:paraId="167F9B94" w14:textId="77777777" w:rsidR="001D7F35" w:rsidRDefault="001D7F35" w:rsidP="001D7F35">
      <w:pPr>
        <w:pStyle w:val="NoSpacing"/>
        <w:spacing w:line="276" w:lineRule="auto"/>
        <w:contextualSpacing/>
        <w:jc w:val="both"/>
        <w:rPr>
          <w:lang w:eastAsia="en-GB"/>
        </w:rPr>
      </w:pPr>
    </w:p>
    <w:p w14:paraId="388027A0"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Rather, my reasons included, non-exhaustively, first, although I accept that indemnity costs do not necessarily follow if, with hindsight, a misguided claim has been pursued, even one resulting in a resounding loss, the claims in this case were, in my view, speculative, weak or thin such as to attract an indemnity costs order.  In paragraph 575 of my judgment</w:t>
      </w:r>
      <w:ins w:id="156" w:author="Smith, Mr Justice Richard" w:date="2023-06-26T19:24:00Z">
        <w:r w:rsidR="006F1AF7">
          <w:rPr>
            <w:lang w:eastAsia="en-GB"/>
          </w:rPr>
          <w:t>,</w:t>
        </w:r>
      </w:ins>
      <w:r>
        <w:rPr>
          <w:lang w:eastAsia="en-GB"/>
        </w:rPr>
        <w:t xml:space="preserve"> I described the claimant's overall approach which led me to reject</w:t>
      </w:r>
      <w:del w:id="157" w:author="Smith, Mr Justice Richard" w:date="2023-06-26T19:24:00Z">
        <w:r w:rsidDel="006F1AF7">
          <w:rPr>
            <w:lang w:eastAsia="en-GB"/>
          </w:rPr>
          <w:delText>s</w:delText>
        </w:r>
      </w:del>
      <w:r>
        <w:rPr>
          <w:lang w:eastAsia="en-GB"/>
        </w:rPr>
        <w:t xml:space="preserve"> its characterisation of the restructure. That approach pervaded the claims as against each defendant, in particular the claimant's characterisation of matters depending in large part on its own interpretation, often quite strained, of a handful of incomplete documents or other complete documents not placed in proper context.</w:t>
      </w:r>
    </w:p>
    <w:p w14:paraId="277CFB12" w14:textId="77777777" w:rsidR="001D7F35" w:rsidRDefault="001D7F35" w:rsidP="001D7F35">
      <w:pPr>
        <w:pStyle w:val="NoSpacing"/>
        <w:spacing w:line="276" w:lineRule="auto"/>
        <w:contextualSpacing/>
        <w:jc w:val="both"/>
        <w:rPr>
          <w:lang w:eastAsia="en-GB"/>
        </w:rPr>
      </w:pPr>
    </w:p>
    <w:p w14:paraId="00B8A222"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In taking this approach it ignored altogether other important parts of the much larger record which ran firmly counter to the claimant's characterisation.  I need not repeat these matters set out in my judgment</w:t>
      </w:r>
      <w:del w:id="158" w:author="Smith, Mr Justice Richard" w:date="2023-06-26T19:24:00Z">
        <w:r w:rsidDel="006F1AF7">
          <w:rPr>
            <w:lang w:eastAsia="en-GB"/>
          </w:rPr>
          <w:delText>,</w:delText>
        </w:r>
      </w:del>
      <w:r>
        <w:rPr>
          <w:lang w:eastAsia="en-GB"/>
        </w:rPr>
        <w:t xml:space="preserve"> but</w:t>
      </w:r>
      <w:ins w:id="159" w:author="Smith, Mr Justice Richard" w:date="2023-06-26T19:24:00Z">
        <w:r w:rsidR="006F1AF7">
          <w:rPr>
            <w:lang w:eastAsia="en-GB"/>
          </w:rPr>
          <w:t>,</w:t>
        </w:r>
      </w:ins>
      <w:r>
        <w:rPr>
          <w:lang w:eastAsia="en-GB"/>
        </w:rPr>
        <w:t xml:space="preserve"> when these were all put together as the suggested basis for a conspiracy said to involve all five defendants engaged in dishonest conduct, the weakness or thinness of the claim was palpable.  That approach was the principal reason why such a detailed factual analysis was required in this case, not because it was so closely contested.</w:t>
      </w:r>
    </w:p>
    <w:p w14:paraId="4630957E" w14:textId="77777777" w:rsidR="001D7F35" w:rsidRDefault="001D7F35" w:rsidP="001D7F35">
      <w:pPr>
        <w:pStyle w:val="NoSpacing"/>
        <w:spacing w:line="276" w:lineRule="auto"/>
        <w:contextualSpacing/>
        <w:jc w:val="both"/>
        <w:rPr>
          <w:lang w:eastAsia="en-GB"/>
        </w:rPr>
      </w:pPr>
    </w:p>
    <w:p w14:paraId="50E3E3E2" w14:textId="77777777" w:rsidR="001D7F35" w:rsidRDefault="001D7F35" w:rsidP="001D7F35">
      <w:pPr>
        <w:pStyle w:val="NoSpacing"/>
        <w:spacing w:line="276" w:lineRule="auto"/>
        <w:contextualSpacing/>
        <w:jc w:val="both"/>
        <w:rPr>
          <w:lang w:eastAsia="en-GB"/>
        </w:rPr>
      </w:pPr>
    </w:p>
    <w:p w14:paraId="51AA23A0"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lastRenderedPageBreak/>
        <w:t>Second, but closely related to the first, although I accept that unsuccessful claims of dishonesty do not automatically carry the burden of indemnity costs, that burden is warranted when the approach I have described is coupled with such serious allegations as were made in this case, including against professionals, all of whom had no choice but to come to court to defend themselves.</w:t>
      </w:r>
    </w:p>
    <w:p w14:paraId="072598C1" w14:textId="77777777" w:rsidR="001D7F35" w:rsidRDefault="001D7F35" w:rsidP="001D7F35">
      <w:pPr>
        <w:pStyle w:val="NoSpacing"/>
        <w:spacing w:line="276" w:lineRule="auto"/>
        <w:contextualSpacing/>
        <w:jc w:val="both"/>
        <w:rPr>
          <w:lang w:eastAsia="en-GB"/>
        </w:rPr>
      </w:pPr>
    </w:p>
    <w:p w14:paraId="4861DF9B"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 xml:space="preserve">So, for example, Mr Sweeney was suggested to have turned a blind eye to </w:t>
      </w:r>
      <w:ins w:id="160" w:author="Smith, Mr Justice Richard" w:date="2023-06-26T19:25:00Z">
        <w:r w:rsidR="006F1AF7">
          <w:rPr>
            <w:lang w:eastAsia="en-GB"/>
          </w:rPr>
          <w:t xml:space="preserve">a </w:t>
        </w:r>
      </w:ins>
      <w:r>
        <w:rPr>
          <w:lang w:eastAsia="en-GB"/>
        </w:rPr>
        <w:t>prejudicial restructure, but this failed to pay proper regard to the 14 months or so of financial scrutiny and demands to which Mr Sweeney had su</w:t>
      </w:r>
      <w:ins w:id="161" w:author="Smith, Mr Justice Richard" w:date="2023-06-26T19:25:00Z">
        <w:r w:rsidR="006F1AF7">
          <w:rPr>
            <w:lang w:eastAsia="en-GB"/>
          </w:rPr>
          <w:t>bjected</w:t>
        </w:r>
      </w:ins>
      <w:del w:id="162" w:author="Smith, Mr Justice Richard" w:date="2023-06-26T19:25:00Z">
        <w:r w:rsidDel="006F1AF7">
          <w:rPr>
            <w:lang w:eastAsia="en-GB"/>
          </w:rPr>
          <w:delText>ggested</w:delText>
        </w:r>
      </w:del>
      <w:r>
        <w:rPr>
          <w:lang w:eastAsia="en-GB"/>
        </w:rPr>
        <w:t xml:space="preserve"> THMG over that period, including the equally intense scrutiny and demands to which he subjected THMG in the context of the potential insolvency of the much smaller Irish subsidiary within the group</w:t>
      </w:r>
      <w:ins w:id="163" w:author="Smith, Mr Justice Richard" w:date="2023-06-26T19:25:00Z">
        <w:r w:rsidR="006F1AF7">
          <w:rPr>
            <w:lang w:eastAsia="en-GB"/>
          </w:rPr>
          <w:t>.  N</w:t>
        </w:r>
      </w:ins>
      <w:del w:id="164" w:author="Smith, Mr Justice Richard" w:date="2023-06-26T19:25:00Z">
        <w:r w:rsidDel="006F1AF7">
          <w:rPr>
            <w:lang w:eastAsia="en-GB"/>
          </w:rPr>
          <w:delText>, n</w:delText>
        </w:r>
      </w:del>
      <w:r>
        <w:rPr>
          <w:lang w:eastAsia="en-GB"/>
        </w:rPr>
        <w:t>or did his suggested motive for acting dishonestly make any sense.  Barclays had no need to approve the restructure, and it will only have shot itself in the foot if it had consented, in effect, to the demise and insolvency of the very company which would remain its borrower after the restructure had taken place.</w:t>
      </w:r>
    </w:p>
    <w:p w14:paraId="6DCC1FB0" w14:textId="77777777" w:rsidR="001D7F35" w:rsidRDefault="001D7F35" w:rsidP="001D7F35">
      <w:pPr>
        <w:pStyle w:val="NoSpacing"/>
        <w:spacing w:line="276" w:lineRule="auto"/>
        <w:contextualSpacing/>
        <w:jc w:val="both"/>
        <w:rPr>
          <w:lang w:eastAsia="en-GB"/>
        </w:rPr>
      </w:pPr>
    </w:p>
    <w:p w14:paraId="4AE88FBC"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 xml:space="preserve">Although this example is one of the most obvious, the same approach does permeate the whole case as against all defendants.  Moreover, the record contains multiple references to the genuine commercial reasons for the restructure, including as imparted by Mr </w:t>
      </w:r>
      <w:del w:id="165" w:author="Smith, Mr Justice Richard" w:date="2023-06-26T19:26:00Z">
        <w:r w:rsidDel="006F1AF7">
          <w:rPr>
            <w:lang w:eastAsia="en-GB"/>
          </w:rPr>
          <w:delText xml:space="preserve">Ross, Mr </w:delText>
        </w:r>
      </w:del>
      <w:r>
        <w:rPr>
          <w:lang w:eastAsia="en-GB"/>
        </w:rPr>
        <w:t>David Ross</w:t>
      </w:r>
      <w:del w:id="166" w:author="Smith, Mr Justice Richard" w:date="2023-06-26T19:26:00Z">
        <w:r w:rsidDel="006F1AF7">
          <w:rPr>
            <w:lang w:eastAsia="en-GB"/>
          </w:rPr>
          <w:delText>,</w:delText>
        </w:r>
      </w:del>
      <w:r>
        <w:rPr>
          <w:lang w:eastAsia="en-GB"/>
        </w:rPr>
        <w:t xml:space="preserve"> to D5 and D6, which the claimant either sidestepped or, in one case, attempted to explain away as a reason to put forward to others to conceal the true purpose.</w:t>
      </w:r>
    </w:p>
    <w:p w14:paraId="56DEEF3F" w14:textId="77777777" w:rsidR="001D7F35" w:rsidRDefault="001D7F35" w:rsidP="001D7F35">
      <w:pPr>
        <w:pStyle w:val="NoSpacing"/>
        <w:spacing w:line="276" w:lineRule="auto"/>
        <w:contextualSpacing/>
        <w:jc w:val="both"/>
        <w:rPr>
          <w:lang w:eastAsia="en-GB"/>
        </w:rPr>
      </w:pPr>
    </w:p>
    <w:p w14:paraId="418D1675"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 xml:space="preserve">As D3 noted in its written submissions, referring to Mr Justice Mann's observations in </w:t>
      </w:r>
      <w:proofErr w:type="spellStart"/>
      <w:r w:rsidRPr="006F1AF7">
        <w:rPr>
          <w:i/>
          <w:iCs/>
          <w:lang w:eastAsia="en-GB"/>
          <w:rPrChange w:id="167" w:author="Smith, Mr Justice Richard" w:date="2023-06-26T19:26:00Z">
            <w:rPr>
              <w:lang w:eastAsia="en-GB"/>
            </w:rPr>
          </w:rPrChange>
        </w:rPr>
        <w:t>Mansol</w:t>
      </w:r>
      <w:proofErr w:type="spellEnd"/>
      <w:r>
        <w:rPr>
          <w:lang w:eastAsia="en-GB"/>
        </w:rPr>
        <w:t xml:space="preserve"> v </w:t>
      </w:r>
      <w:r w:rsidRPr="006F1AF7">
        <w:rPr>
          <w:i/>
          <w:iCs/>
          <w:lang w:eastAsia="en-GB"/>
          <w:rPrChange w:id="168" w:author="Smith, Mr Justice Richard" w:date="2023-06-26T19:26:00Z">
            <w:rPr>
              <w:lang w:eastAsia="en-GB"/>
            </w:rPr>
          </w:rPrChange>
        </w:rPr>
        <w:t>Cripps Harries LLP</w:t>
      </w:r>
      <w:r>
        <w:rPr>
          <w:lang w:eastAsia="en-GB"/>
        </w:rPr>
        <w:t xml:space="preserve"> </w:t>
      </w:r>
      <w:del w:id="169" w:author="Smith, Mr Justice Richard" w:date="2023-06-26T19:27:00Z">
        <w:r w:rsidDel="006F1AF7">
          <w:rPr>
            <w:lang w:eastAsia="en-GB"/>
          </w:rPr>
          <w:delText xml:space="preserve">and that's </w:delText>
        </w:r>
      </w:del>
      <w:r>
        <w:rPr>
          <w:lang w:eastAsia="en-GB"/>
        </w:rPr>
        <w:t xml:space="preserve">[2016] EWHC 2483 </w:t>
      </w:r>
      <w:ins w:id="170" w:author="Smith, Mr Justice Richard" w:date="2023-06-26T19:27:00Z">
        <w:r w:rsidR="006F1AF7">
          <w:rPr>
            <w:lang w:eastAsia="en-GB"/>
          </w:rPr>
          <w:t>(</w:t>
        </w:r>
      </w:ins>
      <w:r>
        <w:rPr>
          <w:lang w:eastAsia="en-GB"/>
        </w:rPr>
        <w:t>Ch</w:t>
      </w:r>
      <w:ins w:id="171" w:author="Smith, Mr Justice Richard" w:date="2023-06-26T19:27:00Z">
        <w:r w:rsidR="006F1AF7">
          <w:rPr>
            <w:lang w:eastAsia="en-GB"/>
          </w:rPr>
          <w:t>)</w:t>
        </w:r>
      </w:ins>
      <w:del w:id="172" w:author="Smith, Mr Justice Richard" w:date="2023-06-26T19:27:00Z">
        <w:r w:rsidDel="006F1AF7">
          <w:rPr>
            <w:lang w:eastAsia="en-GB"/>
          </w:rPr>
          <w:delText>ancery</w:delText>
        </w:r>
      </w:del>
      <w:r>
        <w:rPr>
          <w:lang w:eastAsia="en-GB"/>
        </w:rPr>
        <w:t xml:space="preserve"> </w:t>
      </w:r>
      <w:ins w:id="173" w:author="Smith, Mr Justice Richard" w:date="2023-06-26T19:27:00Z">
        <w:r w:rsidR="006F1AF7">
          <w:rPr>
            <w:lang w:eastAsia="en-GB"/>
          </w:rPr>
          <w:t>(</w:t>
        </w:r>
      </w:ins>
      <w:r>
        <w:rPr>
          <w:lang w:eastAsia="en-GB"/>
        </w:rPr>
        <w:t xml:space="preserve">at </w:t>
      </w:r>
      <w:ins w:id="174" w:author="Smith, Mr Justice Richard" w:date="2023-06-26T19:27:00Z">
        <w:r w:rsidR="006F1AF7">
          <w:rPr>
            <w:lang w:eastAsia="en-GB"/>
          </w:rPr>
          <w:t>[</w:t>
        </w:r>
      </w:ins>
      <w:r>
        <w:rPr>
          <w:lang w:eastAsia="en-GB"/>
        </w:rPr>
        <w:t>474</w:t>
      </w:r>
      <w:ins w:id="175" w:author="Smith, Mr Justice Richard" w:date="2023-06-26T19:27:00Z">
        <w:r w:rsidR="006F1AF7">
          <w:rPr>
            <w:lang w:eastAsia="en-GB"/>
          </w:rPr>
          <w:t>])</w:t>
        </w:r>
      </w:ins>
      <w:r>
        <w:rPr>
          <w:lang w:eastAsia="en-GB"/>
        </w:rPr>
        <w:t>, this is a case where the claimant donned its fraud detection goggles and turned the frequency to "high" to attribute a dishonest feature to every interesting feature in the landscape.</w:t>
      </w:r>
    </w:p>
    <w:p w14:paraId="5CA366C9" w14:textId="77777777" w:rsidR="001D7F35" w:rsidRDefault="001D7F35" w:rsidP="001D7F35">
      <w:pPr>
        <w:pStyle w:val="NoSpacing"/>
        <w:spacing w:line="276" w:lineRule="auto"/>
        <w:contextualSpacing/>
        <w:jc w:val="both"/>
        <w:rPr>
          <w:lang w:eastAsia="en-GB"/>
        </w:rPr>
      </w:pPr>
    </w:p>
    <w:p w14:paraId="03AB1686"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As I would put it far less elegantly, the claimant saw many portents in the shadows but less ominous aspects which were more clearly visible in broad daylight.</w:t>
      </w:r>
    </w:p>
    <w:p w14:paraId="558BBC90" w14:textId="77777777" w:rsidR="001D7F35" w:rsidRDefault="001D7F35" w:rsidP="001D7F35">
      <w:pPr>
        <w:pStyle w:val="NoSpacing"/>
        <w:spacing w:line="276" w:lineRule="auto"/>
        <w:contextualSpacing/>
        <w:jc w:val="both"/>
        <w:rPr>
          <w:lang w:eastAsia="en-GB"/>
        </w:rPr>
      </w:pPr>
    </w:p>
    <w:p w14:paraId="6CCDCEC1" w14:textId="77777777" w:rsidR="00B70352" w:rsidDel="006F1AF7" w:rsidRDefault="00B70352" w:rsidP="001D7F35">
      <w:pPr>
        <w:pStyle w:val="NoSpacing"/>
        <w:numPr>
          <w:ilvl w:val="0"/>
          <w:numId w:val="11"/>
        </w:numPr>
        <w:spacing w:line="276" w:lineRule="auto"/>
        <w:ind w:left="714" w:hanging="357"/>
        <w:contextualSpacing/>
        <w:jc w:val="both"/>
        <w:rPr>
          <w:del w:id="176" w:author="Smith, Mr Justice Richard" w:date="2023-06-26T19:27:00Z"/>
          <w:lang w:eastAsia="en-GB"/>
        </w:rPr>
        <w:pPrChange w:id="177" w:author="Simpson, Wendy" w:date="2023-06-26T21:10:00Z">
          <w:pPr>
            <w:pStyle w:val="NoSpacing"/>
            <w:numPr>
              <w:numId w:val="11"/>
            </w:numPr>
            <w:spacing w:line="480" w:lineRule="auto"/>
            <w:ind w:left="714" w:hanging="357"/>
            <w:contextualSpacing/>
          </w:pPr>
        </w:pPrChange>
      </w:pPr>
      <w:r>
        <w:rPr>
          <w:lang w:eastAsia="en-GB"/>
        </w:rPr>
        <w:t>Third, although I recognise that the claimant was perfectly entitled not to join Clement Keys as a defendant to these proceedings, as I have also found</w:t>
      </w:r>
      <w:ins w:id="178" w:author="Smith, Mr Justice Richard" w:date="2023-06-26T19:27:00Z">
        <w:r w:rsidR="006F1AF7">
          <w:rPr>
            <w:lang w:eastAsia="en-GB"/>
          </w:rPr>
          <w:t>,</w:t>
        </w:r>
      </w:ins>
      <w:r>
        <w:rPr>
          <w:lang w:eastAsia="en-GB"/>
        </w:rPr>
        <w:t xml:space="preserve"> its approach to the role of that firm was always unrealistic.  Clement Keys was involved in every aspect of the restructure and of its accounting sought to be impugned by the claimant. It signed off on the accounts and it confirmed that THMG remained a going concern thereafter.</w:t>
      </w:r>
      <w:ins w:id="179" w:author="Smith, Mr Justice Richard" w:date="2023-06-26T19:28:00Z">
        <w:r w:rsidR="006F1AF7">
          <w:rPr>
            <w:lang w:eastAsia="en-GB"/>
          </w:rPr>
          <w:t xml:space="preserve">  </w:t>
        </w:r>
      </w:ins>
    </w:p>
    <w:p w14:paraId="2E81B847" w14:textId="77777777" w:rsidR="006F1AF7" w:rsidRDefault="00B70352" w:rsidP="001D7F35">
      <w:pPr>
        <w:pStyle w:val="NoSpacing"/>
        <w:numPr>
          <w:ilvl w:val="0"/>
          <w:numId w:val="11"/>
        </w:numPr>
        <w:spacing w:line="276" w:lineRule="auto"/>
        <w:ind w:left="714" w:hanging="357"/>
        <w:contextualSpacing/>
        <w:jc w:val="both"/>
        <w:rPr>
          <w:lang w:eastAsia="en-GB"/>
        </w:rPr>
      </w:pPr>
      <w:r>
        <w:rPr>
          <w:lang w:eastAsia="en-GB"/>
        </w:rPr>
        <w:t xml:space="preserve">The claimant's failure to grapple with the essential point of Clement Keys' involvement created a fundamental difficulty when trying the case as it was as against the five defendants. </w:t>
      </w:r>
    </w:p>
    <w:p w14:paraId="41874081" w14:textId="77777777" w:rsidR="001D7F35" w:rsidRDefault="001D7F35" w:rsidP="001D7F35">
      <w:pPr>
        <w:pStyle w:val="NoSpacing"/>
        <w:spacing w:line="276" w:lineRule="auto"/>
        <w:ind w:left="357"/>
        <w:contextualSpacing/>
        <w:jc w:val="both"/>
        <w:rPr>
          <w:ins w:id="180" w:author="Smith, Mr Justice Richard" w:date="2023-06-26T19:28:00Z"/>
          <w:lang w:eastAsia="en-GB"/>
        </w:rPr>
      </w:pPr>
    </w:p>
    <w:p w14:paraId="7CC25DFD"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Fourth, as to the conduct of the parties, it wasn't necessary for me to delve into and make findings on the minutia</w:t>
      </w:r>
      <w:del w:id="181" w:author="Smith, Mr Justice Richard" w:date="2023-06-26T19:28:00Z">
        <w:r w:rsidDel="006F1AF7">
          <w:rPr>
            <w:lang w:eastAsia="en-GB"/>
          </w:rPr>
          <w:delText>e</w:delText>
        </w:r>
      </w:del>
      <w:r>
        <w:rPr>
          <w:lang w:eastAsia="en-GB"/>
        </w:rPr>
        <w:t xml:space="preserve"> of the procedural twists and turns.  It is sufficient for me to highlight one point.  Although I accept that PIP implants, and the impact on the women who had them implanted, are matters of considerable public interest and concern, and whatever the precise level of engagement with the media on the claimant's part and its timing, I am satisfied that the </w:t>
      </w:r>
      <w:r>
        <w:rPr>
          <w:lang w:eastAsia="en-GB"/>
        </w:rPr>
        <w:lastRenderedPageBreak/>
        <w:t xml:space="preserve">claimant positively courted publicity to increase pressure on the defendants in this case, particularly D5.  For example, in their </w:t>
      </w:r>
      <w:del w:id="182" w:author="Smith, Mr Justice Richard" w:date="2023-06-26T19:28:00Z">
        <w:r w:rsidDel="006F1AF7">
          <w:rPr>
            <w:lang w:eastAsia="en-GB"/>
          </w:rPr>
          <w:delText xml:space="preserve">written -- in their </w:delText>
        </w:r>
      </w:del>
      <w:r>
        <w:rPr>
          <w:lang w:eastAsia="en-GB"/>
        </w:rPr>
        <w:t xml:space="preserve">article written for the Evening Standard on 4 October 2022, a month before trial, two directors of the claimant acting in that capacity widely shared their view of Barclays as a target for this claim, and if the so-called floodgates were opened, others like it.  Again, the claimant was entitled to take this course, but having gone out of its way to publicise so widely its view that the restructure was </w:t>
      </w:r>
      <w:r w:rsidRPr="006F1AF7">
        <w:rPr>
          <w:i/>
          <w:iCs/>
          <w:lang w:eastAsia="en-GB"/>
          <w:rPrChange w:id="183" w:author="Smith, Mr Justice Richard" w:date="2023-06-26T19:28:00Z">
            <w:rPr>
              <w:lang w:eastAsia="en-GB"/>
            </w:rPr>
          </w:rPrChange>
        </w:rPr>
        <w:t>illegally</w:t>
      </w:r>
      <w:r>
        <w:rPr>
          <w:lang w:eastAsia="en-GB"/>
        </w:rPr>
        <w:t xml:space="preserve"> designed to </w:t>
      </w:r>
      <w:r w:rsidRPr="006F1AF7">
        <w:rPr>
          <w:i/>
          <w:iCs/>
          <w:lang w:eastAsia="en-GB"/>
          <w:rPrChange w:id="184" w:author="Smith, Mr Justice Richard" w:date="2023-06-26T19:29:00Z">
            <w:rPr>
              <w:lang w:eastAsia="en-GB"/>
            </w:rPr>
          </w:rPrChange>
        </w:rPr>
        <w:t>defraud</w:t>
      </w:r>
      <w:r>
        <w:rPr>
          <w:lang w:eastAsia="en-GB"/>
        </w:rPr>
        <w:t xml:space="preserve"> THMG's creditors with the </w:t>
      </w:r>
      <w:r w:rsidRPr="006F1AF7">
        <w:rPr>
          <w:i/>
          <w:iCs/>
          <w:lang w:eastAsia="en-GB"/>
          <w:rPrChange w:id="185" w:author="Smith, Mr Justice Richard" w:date="2023-06-26T19:29:00Z">
            <w:rPr>
              <w:lang w:eastAsia="en-GB"/>
            </w:rPr>
          </w:rPrChange>
        </w:rPr>
        <w:t>dishonest</w:t>
      </w:r>
      <w:r>
        <w:rPr>
          <w:lang w:eastAsia="en-GB"/>
        </w:rPr>
        <w:t xml:space="preserve"> assistance of D5, the bank knowing or having reason to suspect that the restructure was </w:t>
      </w:r>
      <w:r w:rsidRPr="006F1AF7">
        <w:rPr>
          <w:i/>
          <w:iCs/>
          <w:lang w:eastAsia="en-GB"/>
          <w:rPrChange w:id="186" w:author="Smith, Mr Justice Richard" w:date="2023-06-26T19:29:00Z">
            <w:rPr>
              <w:lang w:eastAsia="en-GB"/>
            </w:rPr>
          </w:rPrChange>
        </w:rPr>
        <w:t>illegal</w:t>
      </w:r>
      <w:r>
        <w:rPr>
          <w:lang w:eastAsia="en-GB"/>
        </w:rPr>
        <w:t xml:space="preserve">, the claimant can expect to be visited with an order for indemnity costs given the other matters I have described in this ruling and the findings in my judgment.  Fifth, I was also unable to accept the claimant's valuation of the claim, principally due to the double counting of the value of the property </w:t>
      </w:r>
      <w:del w:id="187" w:author="Smith, Mr Justice Richard" w:date="2023-06-26T19:29:00Z">
        <w:r w:rsidDel="006F1AF7">
          <w:rPr>
            <w:lang w:eastAsia="en-GB"/>
          </w:rPr>
          <w:delText xml:space="preserve">in </w:delText>
        </w:r>
      </w:del>
      <w:ins w:id="188" w:author="Smith, Mr Justice Richard" w:date="2023-06-26T19:29:00Z">
        <w:r w:rsidR="006F1AF7">
          <w:rPr>
            <w:lang w:eastAsia="en-GB"/>
          </w:rPr>
          <w:t xml:space="preserve">and </w:t>
        </w:r>
      </w:ins>
      <w:r>
        <w:rPr>
          <w:lang w:eastAsia="en-GB"/>
        </w:rPr>
        <w:t>the business, even though both reflected the same earning</w:t>
      </w:r>
      <w:ins w:id="189" w:author="Smith, Mr Justice Richard" w:date="2023-06-26T19:29:00Z">
        <w:r w:rsidR="006F1AF7">
          <w:rPr>
            <w:lang w:eastAsia="en-GB"/>
          </w:rPr>
          <w:t>s</w:t>
        </w:r>
      </w:ins>
      <w:r>
        <w:rPr>
          <w:lang w:eastAsia="en-GB"/>
        </w:rPr>
        <w:t xml:space="preserve"> stream.  That issue was not considered sufficiently at the outset by the claimant's expert who had been instructed to add the value of the property to his calculation.  This resulted in that calculation being significantly overstated.  I</w:t>
      </w:r>
      <w:ins w:id="190" w:author="Smith, Mr Justice Richard" w:date="2023-06-26T19:29:00Z">
        <w:r w:rsidR="006F1AF7">
          <w:rPr>
            <w:lang w:eastAsia="en-GB"/>
          </w:rPr>
          <w:t xml:space="preserve"> </w:t>
        </w:r>
        <w:proofErr w:type="gramStart"/>
        <w:r w:rsidR="006F1AF7">
          <w:rPr>
            <w:lang w:eastAsia="en-GB"/>
          </w:rPr>
          <w:t>a</w:t>
        </w:r>
      </w:ins>
      <w:proofErr w:type="gramEnd"/>
      <w:del w:id="191" w:author="Smith, Mr Justice Richard" w:date="2023-06-26T19:29:00Z">
        <w:r w:rsidDel="006F1AF7">
          <w:rPr>
            <w:lang w:eastAsia="en-GB"/>
          </w:rPr>
          <w:delText>'</w:delText>
        </w:r>
      </w:del>
      <w:r>
        <w:rPr>
          <w:lang w:eastAsia="en-GB"/>
        </w:rPr>
        <w:t>m satisfied that this unrealistic approach to value was also calculated to put pressure on the defendants</w:t>
      </w:r>
      <w:del w:id="192" w:author="Smith, Mr Justice Richard" w:date="2023-06-26T19:29:00Z">
        <w:r w:rsidDel="006F1AF7">
          <w:rPr>
            <w:lang w:eastAsia="en-GB"/>
          </w:rPr>
          <w:delText>,</w:delText>
        </w:r>
      </w:del>
      <w:r>
        <w:rPr>
          <w:lang w:eastAsia="en-GB"/>
        </w:rPr>
        <w:t xml:space="preserve"> and it would have been apparent to the claimant that the value of its claim was, as I have also found by quite some distance, an outlier compared to the contemporaneous valuations undertak</w:t>
      </w:r>
      <w:del w:id="193" w:author="Smith, Mr Justice Richard" w:date="2023-06-26T19:30:00Z">
        <w:r w:rsidDel="006F1AF7">
          <w:rPr>
            <w:lang w:eastAsia="en-GB"/>
          </w:rPr>
          <w:delText>i</w:delText>
        </w:r>
      </w:del>
      <w:ins w:id="194" w:author="Smith, Mr Justice Richard" w:date="2023-06-26T19:30:00Z">
        <w:r w:rsidR="006F1AF7">
          <w:rPr>
            <w:lang w:eastAsia="en-GB"/>
          </w:rPr>
          <w:t>en</w:t>
        </w:r>
      </w:ins>
      <w:del w:id="195" w:author="Smith, Mr Justice Richard" w:date="2023-06-26T19:30:00Z">
        <w:r w:rsidDel="006F1AF7">
          <w:rPr>
            <w:lang w:eastAsia="en-GB"/>
          </w:rPr>
          <w:delText>ng</w:delText>
        </w:r>
      </w:del>
      <w:r>
        <w:rPr>
          <w:lang w:eastAsia="en-GB"/>
        </w:rPr>
        <w:t>.  I</w:t>
      </w:r>
      <w:ins w:id="196" w:author="Smith, Mr Justice Richard" w:date="2023-06-26T19:30:00Z">
        <w:r w:rsidR="006F1AF7">
          <w:rPr>
            <w:lang w:eastAsia="en-GB"/>
          </w:rPr>
          <w:t xml:space="preserve"> </w:t>
        </w:r>
        <w:proofErr w:type="gramStart"/>
        <w:r w:rsidR="006F1AF7">
          <w:rPr>
            <w:lang w:eastAsia="en-GB"/>
          </w:rPr>
          <w:t>a</w:t>
        </w:r>
      </w:ins>
      <w:proofErr w:type="gramEnd"/>
      <w:del w:id="197" w:author="Smith, Mr Justice Richard" w:date="2023-06-26T19:30:00Z">
        <w:r w:rsidDel="006F1AF7">
          <w:rPr>
            <w:lang w:eastAsia="en-GB"/>
          </w:rPr>
          <w:delText>'</w:delText>
        </w:r>
      </w:del>
      <w:r>
        <w:rPr>
          <w:lang w:eastAsia="en-GB"/>
        </w:rPr>
        <w:t>m also satisfied that the unrealistic figures bandied about on the claimant's side</w:t>
      </w:r>
      <w:del w:id="198" w:author="Smith, Mr Justice Richard" w:date="2023-06-26T19:30:00Z">
        <w:r w:rsidDel="006F1AF7">
          <w:rPr>
            <w:lang w:eastAsia="en-GB"/>
          </w:rPr>
          <w:delText>,</w:delText>
        </w:r>
      </w:del>
      <w:r>
        <w:rPr>
          <w:lang w:eastAsia="en-GB"/>
        </w:rPr>
        <w:t xml:space="preserve"> did have a chilling effect on settlement prospects in this case.</w:t>
      </w:r>
    </w:p>
    <w:p w14:paraId="479CBDE7" w14:textId="77777777" w:rsidR="001D7F35" w:rsidRDefault="001D7F35" w:rsidP="001D7F35">
      <w:pPr>
        <w:pStyle w:val="NoSpacing"/>
        <w:spacing w:line="276" w:lineRule="auto"/>
        <w:ind w:left="714"/>
        <w:contextualSpacing/>
        <w:jc w:val="both"/>
        <w:rPr>
          <w:lang w:eastAsia="en-GB"/>
        </w:rPr>
      </w:pPr>
    </w:p>
    <w:p w14:paraId="632E1EA8"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Sixth and finally</w:t>
      </w:r>
      <w:ins w:id="199" w:author="Smith, Mr Justice Richard" w:date="2023-06-26T19:30:00Z">
        <w:r w:rsidR="006F1AF7">
          <w:rPr>
            <w:lang w:eastAsia="en-GB"/>
          </w:rPr>
          <w:t>,</w:t>
        </w:r>
      </w:ins>
      <w:r>
        <w:rPr>
          <w:lang w:eastAsia="en-GB"/>
        </w:rPr>
        <w:t xml:space="preserve"> but in a sense tying all these points together and underlining why an indemnity costs order should be made in favour of all the defendants, whatever the liquidator may have made of a potential claim for breach of director's duties and of a potential transaction defrauding creditors under section 423 of the Insolvency Act 1986, I am satisfied that these proceedings were only brought in the form they finally were, including claims against them all for alleged dishonesty</w:t>
      </w:r>
      <w:ins w:id="200" w:author="Smith, Mr Justice Richard" w:date="2023-06-26T19:30:00Z">
        <w:r w:rsidR="00517DFA">
          <w:rPr>
            <w:lang w:eastAsia="en-GB"/>
          </w:rPr>
          <w:t>,</w:t>
        </w:r>
      </w:ins>
      <w:r>
        <w:rPr>
          <w:lang w:eastAsia="en-GB"/>
        </w:rPr>
        <w:t xml:space="preserve"> because only D5 and D6 would have had the ability to meet any judgment in this case, and D1 to D3 were only brought along with them because the accessory liability of the former required the primary liability of the latter, although I should add that the claimant also hedged its bets unreasonably as to the side of the line on which D3 fell.</w:t>
      </w:r>
    </w:p>
    <w:p w14:paraId="7B5B07C4" w14:textId="77777777" w:rsidR="001D7F35" w:rsidRDefault="001D7F35" w:rsidP="001D7F35">
      <w:pPr>
        <w:pStyle w:val="NoSpacing"/>
        <w:spacing w:line="276" w:lineRule="auto"/>
        <w:contextualSpacing/>
        <w:jc w:val="both"/>
        <w:rPr>
          <w:lang w:eastAsia="en-GB"/>
        </w:rPr>
      </w:pPr>
    </w:p>
    <w:p w14:paraId="6E45EA41"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Accordingly, I was satisfied that</w:t>
      </w:r>
      <w:ins w:id="201" w:author="Smith, Mr Justice Richard" w:date="2023-06-26T19:31:00Z">
        <w:r w:rsidR="00517DFA">
          <w:rPr>
            <w:lang w:eastAsia="en-GB"/>
          </w:rPr>
          <w:t>,</w:t>
        </w:r>
      </w:ins>
      <w:r>
        <w:rPr>
          <w:lang w:eastAsia="en-GB"/>
        </w:rPr>
        <w:t xml:space="preserve"> taken together, the circumstances of this case were such to amount to conduct which was sufficiently highly unreasonable to take it out of the norm </w:t>
      </w:r>
      <w:proofErr w:type="gramStart"/>
      <w:r>
        <w:rPr>
          <w:lang w:eastAsia="en-GB"/>
        </w:rPr>
        <w:t>so as to</w:t>
      </w:r>
      <w:proofErr w:type="gramEnd"/>
      <w:r>
        <w:rPr>
          <w:lang w:eastAsia="en-GB"/>
        </w:rPr>
        <w:t xml:space="preserve"> warrant indemnity costs.  That is why I ordered indemnity costs in favour of each defendant.</w:t>
      </w:r>
    </w:p>
    <w:p w14:paraId="0B38A9CA" w14:textId="77777777" w:rsidR="001D7F35" w:rsidRDefault="001D7F35" w:rsidP="001D7F35">
      <w:pPr>
        <w:pStyle w:val="NoSpacing"/>
        <w:spacing w:line="276" w:lineRule="auto"/>
        <w:contextualSpacing/>
        <w:jc w:val="both"/>
        <w:rPr>
          <w:lang w:eastAsia="en-GB"/>
        </w:rPr>
      </w:pPr>
    </w:p>
    <w:p w14:paraId="17D66CB2"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I can take the other points more briefly.</w:t>
      </w:r>
    </w:p>
    <w:p w14:paraId="1814B8FD" w14:textId="77777777" w:rsidR="001D7F35" w:rsidRDefault="001D7F35" w:rsidP="001D7F35">
      <w:pPr>
        <w:pStyle w:val="NoSpacing"/>
        <w:spacing w:line="276" w:lineRule="auto"/>
        <w:contextualSpacing/>
        <w:jc w:val="both"/>
        <w:rPr>
          <w:lang w:eastAsia="en-GB"/>
        </w:rPr>
      </w:pPr>
    </w:p>
    <w:p w14:paraId="6E0990F5" w14:textId="77777777" w:rsidR="00B70352" w:rsidRDefault="00B70352" w:rsidP="001D7F35">
      <w:pPr>
        <w:pStyle w:val="NoSpacing"/>
        <w:numPr>
          <w:ilvl w:val="0"/>
          <w:numId w:val="11"/>
        </w:numPr>
        <w:spacing w:line="276" w:lineRule="auto"/>
        <w:ind w:left="714" w:hanging="357"/>
        <w:contextualSpacing/>
        <w:jc w:val="both"/>
        <w:rPr>
          <w:lang w:eastAsia="en-GB"/>
        </w:rPr>
        <w:pPrChange w:id="202" w:author="Simpson, Wendy" w:date="2023-06-26T21:10:00Z">
          <w:pPr>
            <w:pStyle w:val="NoSpacing"/>
            <w:numPr>
              <w:numId w:val="11"/>
            </w:numPr>
            <w:spacing w:line="480" w:lineRule="auto"/>
            <w:ind w:left="714" w:hanging="357"/>
            <w:contextualSpacing/>
          </w:pPr>
        </w:pPrChange>
      </w:pPr>
      <w:del w:id="203" w:author="Smith, Mr Justice Richard" w:date="2023-06-26T19:32:00Z">
        <w:r w:rsidDel="00517DFA">
          <w:rPr>
            <w:lang w:eastAsia="en-GB"/>
          </w:rPr>
          <w:delText xml:space="preserve">The payment on account first.  </w:delText>
        </w:r>
      </w:del>
      <w:r>
        <w:rPr>
          <w:lang w:eastAsia="en-GB"/>
        </w:rPr>
        <w:t xml:space="preserve">As to payment on account, I have already indicated there was no dispute that this should be made.  As to the amount of that payment on account, because the claim exceeded </w:t>
      </w:r>
      <w:ins w:id="204" w:author="Smith, Mr Justice Richard" w:date="2023-06-26T19:32:00Z">
        <w:r w:rsidR="00517DFA">
          <w:rPr>
            <w:lang w:eastAsia="en-GB"/>
          </w:rPr>
          <w:t>£</w:t>
        </w:r>
      </w:ins>
      <w:r>
        <w:rPr>
          <w:lang w:eastAsia="en-GB"/>
        </w:rPr>
        <w:t>10 million in value, cost budgeting did not apply in the case, but the parties had been ordered by Master Clark to exchange cost estimates which they did in August 2021.  However, each of the defendants provided updated, albeit not necessarily final</w:t>
      </w:r>
      <w:ins w:id="205" w:author="Smith, Mr Justice Richard" w:date="2023-06-26T19:32:00Z">
        <w:r w:rsidR="00517DFA">
          <w:rPr>
            <w:lang w:eastAsia="en-GB"/>
          </w:rPr>
          <w:t>,</w:t>
        </w:r>
      </w:ins>
      <w:r>
        <w:rPr>
          <w:lang w:eastAsia="en-GB"/>
        </w:rPr>
        <w:t xml:space="preserve"> cost figures for the purpose of the respective payments on account they sought.  The claimant had also produced its own cost figures.</w:t>
      </w:r>
    </w:p>
    <w:p w14:paraId="000AF90D"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lastRenderedPageBreak/>
        <w:t xml:space="preserve">I may be corrected on the figures, but my understanding was that the claimant's total costs are </w:t>
      </w:r>
      <w:ins w:id="206" w:author="Smith, Mr Justice Richard" w:date="2023-06-26T19:32:00Z">
        <w:r w:rsidR="00517DFA">
          <w:rPr>
            <w:lang w:eastAsia="en-GB"/>
          </w:rPr>
          <w:t>£</w:t>
        </w:r>
      </w:ins>
      <w:r>
        <w:rPr>
          <w:lang w:eastAsia="en-GB"/>
        </w:rPr>
        <w:t xml:space="preserve">3.3 million excluding VAT; for D1 and D2 together, their total costs are </w:t>
      </w:r>
      <w:ins w:id="207" w:author="Smith, Mr Justice Richard" w:date="2023-06-26T19:32:00Z">
        <w:r w:rsidR="00517DFA">
          <w:rPr>
            <w:lang w:eastAsia="en-GB"/>
          </w:rPr>
          <w:t>£</w:t>
        </w:r>
      </w:ins>
      <w:r>
        <w:rPr>
          <w:lang w:eastAsia="en-GB"/>
        </w:rPr>
        <w:t xml:space="preserve">634,000 including VAT </w:t>
      </w:r>
      <w:ins w:id="208" w:author="Smith, Mr Justice Richard" w:date="2023-06-26T19:32:00Z">
        <w:r w:rsidR="00517DFA">
          <w:rPr>
            <w:lang w:eastAsia="en-GB"/>
          </w:rPr>
          <w:t xml:space="preserve">of </w:t>
        </w:r>
      </w:ins>
      <w:r>
        <w:rPr>
          <w:lang w:eastAsia="en-GB"/>
        </w:rPr>
        <w:t xml:space="preserve">which they seek an 80 per cent payment on account of </w:t>
      </w:r>
      <w:ins w:id="209" w:author="Smith, Mr Justice Richard" w:date="2023-06-26T19:32:00Z">
        <w:r w:rsidR="00517DFA">
          <w:rPr>
            <w:lang w:eastAsia="en-GB"/>
          </w:rPr>
          <w:t>£</w:t>
        </w:r>
      </w:ins>
      <w:r>
        <w:rPr>
          <w:lang w:eastAsia="en-GB"/>
        </w:rPr>
        <w:t xml:space="preserve">507,000.  For D5 the costs incurred are </w:t>
      </w:r>
      <w:ins w:id="210" w:author="Smith, Mr Justice Richard" w:date="2023-06-26T19:33:00Z">
        <w:r w:rsidR="00517DFA">
          <w:rPr>
            <w:lang w:eastAsia="en-GB"/>
          </w:rPr>
          <w:t>£</w:t>
        </w:r>
      </w:ins>
      <w:r>
        <w:rPr>
          <w:lang w:eastAsia="en-GB"/>
        </w:rPr>
        <w:t xml:space="preserve">3.092 million, including irrecoverable VAT with an interim payment of </w:t>
      </w:r>
      <w:ins w:id="211" w:author="Smith, Mr Justice Richard" w:date="2023-06-26T19:33:00Z">
        <w:r w:rsidR="00517DFA">
          <w:rPr>
            <w:lang w:eastAsia="en-GB"/>
          </w:rPr>
          <w:t>£</w:t>
        </w:r>
      </w:ins>
      <w:r>
        <w:rPr>
          <w:lang w:eastAsia="en-GB"/>
        </w:rPr>
        <w:t>2.5 million sought</w:t>
      </w:r>
      <w:ins w:id="212" w:author="Smith, Mr Justice Richard" w:date="2023-06-26T19:33:00Z">
        <w:r w:rsidR="00517DFA">
          <w:rPr>
            <w:lang w:eastAsia="en-GB"/>
          </w:rPr>
          <w:t>,</w:t>
        </w:r>
      </w:ins>
      <w:r>
        <w:rPr>
          <w:lang w:eastAsia="en-GB"/>
        </w:rPr>
        <w:t xml:space="preserve"> apparently representing 77.9 per cent of the costs plus pre-judgment interest at 4 per cent, and for D6 the costs incurred are </w:t>
      </w:r>
      <w:ins w:id="213" w:author="Smith, Mr Justice Richard" w:date="2023-06-26T19:33:00Z">
        <w:r w:rsidR="00517DFA">
          <w:rPr>
            <w:lang w:eastAsia="en-GB"/>
          </w:rPr>
          <w:t>£</w:t>
        </w:r>
      </w:ins>
      <w:r>
        <w:rPr>
          <w:lang w:eastAsia="en-GB"/>
        </w:rPr>
        <w:t xml:space="preserve">1.917 million, excluding VAT, with an 80 per cent interim payment of </w:t>
      </w:r>
      <w:ins w:id="214" w:author="Smith, Mr Justice Richard" w:date="2023-06-26T19:33:00Z">
        <w:r w:rsidR="00517DFA">
          <w:rPr>
            <w:lang w:eastAsia="en-GB"/>
          </w:rPr>
          <w:t>£</w:t>
        </w:r>
      </w:ins>
      <w:r>
        <w:rPr>
          <w:lang w:eastAsia="en-GB"/>
        </w:rPr>
        <w:t>1.53 million sought.</w:t>
      </w:r>
    </w:p>
    <w:p w14:paraId="40010685" w14:textId="77777777" w:rsidR="001D7F35" w:rsidRDefault="001D7F35" w:rsidP="001D7F35">
      <w:pPr>
        <w:pStyle w:val="NoSpacing"/>
        <w:spacing w:line="276" w:lineRule="auto"/>
        <w:ind w:left="714"/>
        <w:contextualSpacing/>
        <w:jc w:val="both"/>
        <w:rPr>
          <w:lang w:eastAsia="en-GB"/>
        </w:rPr>
      </w:pPr>
    </w:p>
    <w:p w14:paraId="0263E8E6"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In approaching the question of the amount of the payment on account</w:t>
      </w:r>
      <w:ins w:id="215" w:author="Smith, Mr Justice Richard" w:date="2023-06-26T19:33:00Z">
        <w:r w:rsidR="00517DFA">
          <w:rPr>
            <w:lang w:eastAsia="en-GB"/>
          </w:rPr>
          <w:t>,</w:t>
        </w:r>
      </w:ins>
      <w:r>
        <w:rPr>
          <w:lang w:eastAsia="en-GB"/>
        </w:rPr>
        <w:t xml:space="preserve"> the authorities indicate that I was not looking for the irreducible minimum but an estimate of the likely recovery, subject to an appropriate margin for error and the potential effect of other factors impinging on recoverability and/or risk of recovery, and overpayment.  In doing so I recognise that the court did not have the benefit of any prior cost budgeting exercise</w:t>
      </w:r>
      <w:ins w:id="216" w:author="Smith, Mr Justice Richard" w:date="2023-06-26T19:33:00Z">
        <w:r w:rsidR="00517DFA">
          <w:rPr>
            <w:lang w:eastAsia="en-GB"/>
          </w:rPr>
          <w:t>,</w:t>
        </w:r>
      </w:ins>
      <w:r>
        <w:rPr>
          <w:lang w:eastAsia="en-GB"/>
        </w:rPr>
        <w:t xml:space="preserve"> albeit I </w:t>
      </w:r>
      <w:proofErr w:type="gramStart"/>
      <w:r>
        <w:rPr>
          <w:lang w:eastAsia="en-GB"/>
        </w:rPr>
        <w:t>took into account</w:t>
      </w:r>
      <w:proofErr w:type="gramEnd"/>
      <w:r>
        <w:rPr>
          <w:lang w:eastAsia="en-GB"/>
        </w:rPr>
        <w:t xml:space="preserve"> the prior estimates exchanged between the parties, recognising their limitations. I also paid close regard to what the claimant said as to the level of costs incurred by the different defendants as indicated in the updated figures and how it was suggested these would likely be reduced on assessment.  Having considered these matters, the parties' submissions, my finding as to the basis of assessment, my view, having conducted the tr</w:t>
      </w:r>
      <w:del w:id="217" w:author="Smith, Mr Justice Richard" w:date="2023-06-26T19:33:00Z">
        <w:r w:rsidDel="00517DFA">
          <w:rPr>
            <w:lang w:eastAsia="en-GB"/>
          </w:rPr>
          <w:delText>a</w:delText>
        </w:r>
      </w:del>
      <w:r>
        <w:rPr>
          <w:lang w:eastAsia="en-GB"/>
        </w:rPr>
        <w:t>i</w:t>
      </w:r>
      <w:ins w:id="218" w:author="Smith, Mr Justice Richard" w:date="2023-06-26T19:33:00Z">
        <w:r w:rsidR="00517DFA">
          <w:rPr>
            <w:lang w:eastAsia="en-GB"/>
          </w:rPr>
          <w:t>a</w:t>
        </w:r>
      </w:ins>
      <w:r>
        <w:rPr>
          <w:lang w:eastAsia="en-GB"/>
        </w:rPr>
        <w:t>l as to the substance of the case and the likely costs incurred and recoverable by the defendants, as well as the prospects of any appeal</w:t>
      </w:r>
      <w:ins w:id="219" w:author="Smith, Mr Justice Richard" w:date="2023-06-26T19:34:00Z">
        <w:r w:rsidR="00517DFA">
          <w:rPr>
            <w:lang w:eastAsia="en-GB"/>
          </w:rPr>
          <w:t>,</w:t>
        </w:r>
      </w:ins>
      <w:r>
        <w:rPr>
          <w:lang w:eastAsia="en-GB"/>
        </w:rPr>
        <w:t xml:space="preserve"> as to which I had already considered the claimant's grounds of appeal, I was satisfied that an appropriate payment on account in this case, after applying in the claimant's favour a margin of error avoiding the risk of overpayment, was for each of the defendants, 70 per cent of the amount stated in their respective updated summaries of costs incurred to date.  I invited the parties on Wednesday to agree the appropriate figures as figures.</w:t>
      </w:r>
    </w:p>
    <w:p w14:paraId="4DEA72BB" w14:textId="77777777" w:rsidR="001D7F35" w:rsidRDefault="001D7F35" w:rsidP="001D7F35">
      <w:pPr>
        <w:pStyle w:val="NoSpacing"/>
        <w:spacing w:line="276" w:lineRule="auto"/>
        <w:ind w:left="714"/>
        <w:contextualSpacing/>
        <w:jc w:val="both"/>
        <w:rPr>
          <w:lang w:eastAsia="en-GB"/>
        </w:rPr>
      </w:pPr>
    </w:p>
    <w:p w14:paraId="36404C19"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I also ordered such payments on account to be made within 21 days of Wednesday, despite the claimants seeking more time to accommodate their own insurers' and lenders' processes</w:t>
      </w:r>
      <w:ins w:id="220" w:author="Smith, Mr Justice Richard" w:date="2023-06-26T19:34:00Z">
        <w:r w:rsidR="00517DFA">
          <w:rPr>
            <w:lang w:eastAsia="en-GB"/>
          </w:rPr>
          <w:t>.  I</w:t>
        </w:r>
      </w:ins>
      <w:del w:id="221" w:author="Smith, Mr Justice Richard" w:date="2023-06-26T19:34:00Z">
        <w:r w:rsidDel="00517DFA">
          <w:rPr>
            <w:lang w:eastAsia="en-GB"/>
          </w:rPr>
          <w:delText>, i</w:delText>
        </w:r>
      </w:del>
      <w:r>
        <w:rPr>
          <w:lang w:eastAsia="en-GB"/>
        </w:rPr>
        <w:t xml:space="preserve">n my view 21 days was ample time for the claimant and related commercial parties to get their ducks in a row. </w:t>
      </w:r>
    </w:p>
    <w:p w14:paraId="5BB43598" w14:textId="77777777" w:rsidR="001D7F35" w:rsidRDefault="001D7F35" w:rsidP="001D7F35">
      <w:pPr>
        <w:pStyle w:val="NoSpacing"/>
        <w:spacing w:line="276" w:lineRule="auto"/>
        <w:contextualSpacing/>
        <w:jc w:val="both"/>
        <w:rPr>
          <w:lang w:eastAsia="en-GB"/>
        </w:rPr>
      </w:pPr>
    </w:p>
    <w:p w14:paraId="2B78F23E"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Moreover, despite the claimant requesting such payment to be made into court for D1 and D2 to avoid the risk of not getting the money back following any successful appeal, I was firmly of the view that the balance of the parties' interests lay in favour of the defendants receiving their money now.  I therefore declined that request.</w:t>
      </w:r>
    </w:p>
    <w:p w14:paraId="59F20F2F" w14:textId="77777777" w:rsidR="001D7F35" w:rsidRDefault="001D7F35" w:rsidP="001D7F35">
      <w:pPr>
        <w:pStyle w:val="NoSpacing"/>
        <w:spacing w:line="276" w:lineRule="auto"/>
        <w:contextualSpacing/>
        <w:jc w:val="both"/>
        <w:rPr>
          <w:lang w:eastAsia="en-GB"/>
        </w:rPr>
      </w:pPr>
    </w:p>
    <w:p w14:paraId="363D7609"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In terms of pre</w:t>
      </w:r>
      <w:ins w:id="222" w:author="Smith, Mr Justice Richard" w:date="2023-06-26T19:35:00Z">
        <w:r w:rsidR="00517DFA">
          <w:rPr>
            <w:lang w:eastAsia="en-GB"/>
          </w:rPr>
          <w:t>-</w:t>
        </w:r>
      </w:ins>
      <w:r>
        <w:rPr>
          <w:lang w:eastAsia="en-GB"/>
        </w:rPr>
        <w:t xml:space="preserve">judgment interest, there was no dispute that the claimants should receive this on their costs.  The question was what </w:t>
      </w:r>
      <w:proofErr w:type="gramStart"/>
      <w:r>
        <w:rPr>
          <w:lang w:eastAsia="en-GB"/>
        </w:rPr>
        <w:t>should the rate</w:t>
      </w:r>
      <w:proofErr w:type="gramEnd"/>
      <w:r>
        <w:rPr>
          <w:lang w:eastAsia="en-GB"/>
        </w:rPr>
        <w:t xml:space="preserve"> be.  The authorities indicate that the purpose of an interest award is to compensate </w:t>
      </w:r>
      <w:ins w:id="223" w:author="Smith, Mr Justice Richard" w:date="2023-06-26T19:35:00Z">
        <w:r w:rsidR="00517DFA">
          <w:rPr>
            <w:lang w:eastAsia="en-GB"/>
          </w:rPr>
          <w:t xml:space="preserve">the </w:t>
        </w:r>
      </w:ins>
      <w:r>
        <w:rPr>
          <w:lang w:eastAsia="en-GB"/>
        </w:rPr>
        <w:t xml:space="preserve">successful party for the loss of his money, or the costs of borrowing to fund the litigation and that the rate may differ where the litigant is a private individual who tends to recover a higher rate than in more normal commercial lending to reflect the reality that their cost of borrowing is higher.  Undertaking, as I had to do, a general appraisal of the position having regard to what was reasonable and the classes of litigant before me, </w:t>
      </w:r>
      <w:r>
        <w:rPr>
          <w:lang w:eastAsia="en-GB"/>
        </w:rPr>
        <w:lastRenderedPageBreak/>
        <w:t>namely three individuals, a leading Midlands law firm and a first-class bank, I was satisfied the appropriate pre-judgment interest rate in this case for D1 and D2 was 4 per cent per annum, for D5 2.5 per cent and for D6, 3 per cent.</w:t>
      </w:r>
    </w:p>
    <w:p w14:paraId="6EE609B0" w14:textId="77777777" w:rsidR="001D7F35" w:rsidRDefault="001D7F35" w:rsidP="001D7F35">
      <w:pPr>
        <w:pStyle w:val="NoSpacing"/>
        <w:spacing w:line="276" w:lineRule="auto"/>
        <w:contextualSpacing/>
        <w:jc w:val="both"/>
        <w:rPr>
          <w:lang w:eastAsia="en-GB"/>
        </w:rPr>
      </w:pPr>
    </w:p>
    <w:p w14:paraId="0A0E9DA7" w14:textId="77777777" w:rsidR="001D7F35" w:rsidRDefault="00B70352" w:rsidP="001D7F35">
      <w:pPr>
        <w:pStyle w:val="NoSpacing"/>
        <w:numPr>
          <w:ilvl w:val="0"/>
          <w:numId w:val="11"/>
        </w:numPr>
        <w:spacing w:line="276" w:lineRule="auto"/>
        <w:ind w:left="714" w:hanging="357"/>
        <w:contextualSpacing/>
        <w:jc w:val="both"/>
        <w:rPr>
          <w:lang w:eastAsia="en-GB"/>
        </w:rPr>
      </w:pPr>
      <w:r>
        <w:rPr>
          <w:lang w:eastAsia="en-GB"/>
        </w:rPr>
        <w:t>Finally, in terms of post-judgment interest, the claimant said that this should not commence until after the final assessment had occurred</w:t>
      </w:r>
      <w:del w:id="224" w:author="Smith, Mr Justice Richard" w:date="2023-06-26T19:35:00Z">
        <w:r w:rsidDel="00517DFA">
          <w:rPr>
            <w:lang w:eastAsia="en-GB"/>
          </w:rPr>
          <w:delText>,</w:delText>
        </w:r>
      </w:del>
      <w:r>
        <w:rPr>
          <w:lang w:eastAsia="en-GB"/>
        </w:rPr>
        <w:t xml:space="preserve"> but</w:t>
      </w:r>
      <w:ins w:id="225" w:author="Smith, Mr Justice Richard" w:date="2023-06-26T19:35:00Z">
        <w:r w:rsidR="00517DFA">
          <w:rPr>
            <w:lang w:eastAsia="en-GB"/>
          </w:rPr>
          <w:t>,</w:t>
        </w:r>
      </w:ins>
      <w:r>
        <w:rPr>
          <w:lang w:eastAsia="en-GB"/>
        </w:rPr>
        <w:t xml:space="preserve"> in my view</w:t>
      </w:r>
      <w:ins w:id="226" w:author="Smith, Mr Justice Richard" w:date="2023-06-26T19:35:00Z">
        <w:r w:rsidR="00517DFA">
          <w:rPr>
            <w:lang w:eastAsia="en-GB"/>
          </w:rPr>
          <w:t>,</w:t>
        </w:r>
      </w:ins>
      <w:r>
        <w:rPr>
          <w:lang w:eastAsia="en-GB"/>
        </w:rPr>
        <w:t xml:space="preserve"> the claimant had already received enough information to enable it to make a realistic and informed assessment of its liability.  Indeed, having been embroiled in these proceedings for so long, and having incurred significant costs of its own, and having seen the cost estimates as updated, and having already engaged meaningfully with the defendants throughout about their costs, including on the issue of security for costs and, more recently, it will already have had a very strong sense of its liability for their costs, so I ordered that the judgment rate should start to run 21 days from Wednesday to allow the claimants sufficient time to make the payments on account before the judgment rate clock then takes over.</w:t>
      </w:r>
    </w:p>
    <w:p w14:paraId="6DC2B4C1" w14:textId="77777777" w:rsidR="00517DFA" w:rsidRDefault="00B70352" w:rsidP="001D7F35">
      <w:pPr>
        <w:pStyle w:val="NoSpacing"/>
        <w:spacing w:line="276" w:lineRule="auto"/>
        <w:contextualSpacing/>
        <w:jc w:val="both"/>
        <w:rPr>
          <w:ins w:id="227" w:author="Smith, Mr Justice Richard" w:date="2023-06-26T19:36:00Z"/>
          <w:lang w:eastAsia="en-GB"/>
        </w:rPr>
      </w:pPr>
      <w:r>
        <w:rPr>
          <w:lang w:eastAsia="en-GB"/>
        </w:rPr>
        <w:t xml:space="preserve">  </w:t>
      </w:r>
    </w:p>
    <w:p w14:paraId="619D4CF1"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In terms of further matters</w:t>
      </w:r>
      <w:ins w:id="228" w:author="Smith, Mr Justice Richard" w:date="2023-06-26T19:36:00Z">
        <w:r w:rsidR="00517DFA">
          <w:rPr>
            <w:lang w:eastAsia="en-GB"/>
          </w:rPr>
          <w:t>,</w:t>
        </w:r>
      </w:ins>
      <w:r>
        <w:rPr>
          <w:lang w:eastAsia="en-GB"/>
        </w:rPr>
        <w:t xml:space="preserve"> in preparation for this hearing </w:t>
      </w:r>
      <w:ins w:id="229" w:author="Smith, Mr Justice Richard" w:date="2023-06-26T19:36:00Z">
        <w:r w:rsidR="00517DFA">
          <w:rPr>
            <w:lang w:eastAsia="en-GB"/>
          </w:rPr>
          <w:t>f</w:t>
        </w:r>
      </w:ins>
      <w:r>
        <w:rPr>
          <w:lang w:eastAsia="en-GB"/>
        </w:rPr>
        <w:t xml:space="preserve">or permission to appeal, I noted an error </w:t>
      </w:r>
      <w:ins w:id="230" w:author="Smith, Mr Justice Richard" w:date="2023-06-26T19:37:00Z">
        <w:r w:rsidR="00517DFA">
          <w:rPr>
            <w:lang w:eastAsia="en-GB"/>
          </w:rPr>
          <w:t xml:space="preserve">in </w:t>
        </w:r>
      </w:ins>
      <w:r>
        <w:rPr>
          <w:lang w:eastAsia="en-GB"/>
        </w:rPr>
        <w:t>and omission from the judgment handed down on 26 May 2023.  The error was an incorrect reference to a definition in one of the transaction documents from 30 November 2012 as referred to in the judgment.  I</w:t>
      </w:r>
      <w:ins w:id="231" w:author="Smith, Mr Justice Richard" w:date="2023-06-26T19:37:00Z">
        <w:r w:rsidR="00517DFA">
          <w:rPr>
            <w:lang w:eastAsia="en-GB"/>
          </w:rPr>
          <w:t xml:space="preserve"> wi</w:t>
        </w:r>
      </w:ins>
      <w:del w:id="232" w:author="Smith, Mr Justice Richard" w:date="2023-06-26T19:37:00Z">
        <w:r w:rsidDel="00517DFA">
          <w:rPr>
            <w:lang w:eastAsia="en-GB"/>
          </w:rPr>
          <w:delText>'</w:delText>
        </w:r>
      </w:del>
      <w:r>
        <w:rPr>
          <w:lang w:eastAsia="en-GB"/>
        </w:rPr>
        <w:t>ll correct that error under CPR Part 40.12.</w:t>
      </w:r>
    </w:p>
    <w:p w14:paraId="6A9DAB11" w14:textId="77777777" w:rsidR="001D7F35" w:rsidRDefault="001D7F35" w:rsidP="001D7F35">
      <w:pPr>
        <w:pStyle w:val="NoSpacing"/>
        <w:spacing w:line="276" w:lineRule="auto"/>
        <w:contextualSpacing/>
        <w:jc w:val="both"/>
        <w:rPr>
          <w:lang w:eastAsia="en-GB"/>
        </w:rPr>
      </w:pPr>
    </w:p>
    <w:p w14:paraId="3DB88C22"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The second concerns the omission of a reference to the content of one of the contemporaneous documents.  Again, I</w:t>
      </w:r>
      <w:ins w:id="233" w:author="Smith, Mr Justice Richard" w:date="2023-06-26T19:37:00Z">
        <w:r w:rsidR="00517DFA">
          <w:rPr>
            <w:lang w:eastAsia="en-GB"/>
          </w:rPr>
          <w:t xml:space="preserve"> wi</w:t>
        </w:r>
      </w:ins>
      <w:del w:id="234" w:author="Smith, Mr Justice Richard" w:date="2023-06-26T19:37:00Z">
        <w:r w:rsidDel="00517DFA">
          <w:rPr>
            <w:lang w:eastAsia="en-GB"/>
          </w:rPr>
          <w:delText>'</w:delText>
        </w:r>
      </w:del>
      <w:r>
        <w:rPr>
          <w:lang w:eastAsia="en-GB"/>
        </w:rPr>
        <w:t>ll correct that omission under CPR40.12, since otherwise the judgment does not reflect my intention</w:t>
      </w:r>
      <w:ins w:id="235" w:author="Smith, Mr Justice Richard" w:date="2023-06-26T19:37:00Z">
        <w:r w:rsidR="00517DFA">
          <w:rPr>
            <w:lang w:eastAsia="en-GB"/>
          </w:rPr>
          <w:t xml:space="preserve">.  </w:t>
        </w:r>
      </w:ins>
      <w:del w:id="236" w:author="Smith, Mr Justice Richard" w:date="2023-06-26T19:38:00Z">
        <w:r w:rsidDel="00517DFA">
          <w:rPr>
            <w:lang w:eastAsia="en-GB"/>
          </w:rPr>
          <w:delText xml:space="preserve"> and </w:delText>
        </w:r>
      </w:del>
      <w:r>
        <w:rPr>
          <w:lang w:eastAsia="en-GB"/>
        </w:rPr>
        <w:t>I gave notice of those intended corrections to the parties this morning since the latter did touch upon one of the grounds of appeal for which permission to appeal was sought by the claimant.</w:t>
      </w:r>
    </w:p>
    <w:p w14:paraId="6BE4CFD6" w14:textId="77777777" w:rsidR="001D7F35" w:rsidRDefault="001D7F35" w:rsidP="001D7F35">
      <w:pPr>
        <w:pStyle w:val="NoSpacing"/>
        <w:spacing w:line="276" w:lineRule="auto"/>
        <w:contextualSpacing/>
        <w:jc w:val="both"/>
        <w:rPr>
          <w:lang w:eastAsia="en-GB"/>
        </w:rPr>
      </w:pPr>
    </w:p>
    <w:p w14:paraId="44063CA1" w14:textId="77777777" w:rsidR="00B70352" w:rsidRDefault="00B70352" w:rsidP="001D7F35">
      <w:pPr>
        <w:pStyle w:val="NoSpacing"/>
        <w:numPr>
          <w:ilvl w:val="0"/>
          <w:numId w:val="11"/>
        </w:numPr>
        <w:spacing w:line="276" w:lineRule="auto"/>
        <w:ind w:left="714" w:hanging="357"/>
        <w:contextualSpacing/>
        <w:jc w:val="both"/>
        <w:rPr>
          <w:lang w:eastAsia="en-GB"/>
        </w:rPr>
      </w:pPr>
      <w:r>
        <w:rPr>
          <w:lang w:eastAsia="en-GB"/>
        </w:rPr>
        <w:t xml:space="preserve">Turning to permission to appeal, I heard today adjourned from Wednesday the claimant's application for permission to appeal on eleven grounds as set out in the draft grounds.  Having considered those carefully, including written submissions served for the </w:t>
      </w:r>
      <w:proofErr w:type="spellStart"/>
      <w:r>
        <w:rPr>
          <w:lang w:eastAsia="en-GB"/>
        </w:rPr>
        <w:t>consequentials</w:t>
      </w:r>
      <w:proofErr w:type="spellEnd"/>
      <w:r>
        <w:rPr>
          <w:lang w:eastAsia="en-GB"/>
        </w:rPr>
        <w:t xml:space="preserve"> hearing and subsequently by some of the defendants, I refuse permission to appeal as having no real prospect of success.  There is also no other compelling reason why the appeal should be heard.  </w:t>
      </w:r>
      <w:del w:id="237" w:author="Smith, Mr Justice Richard" w:date="2023-06-26T19:38:00Z">
        <w:r w:rsidDel="00517DFA">
          <w:rPr>
            <w:lang w:eastAsia="en-GB"/>
          </w:rPr>
          <w:delText xml:space="preserve">Begin </w:delText>
        </w:r>
      </w:del>
      <w:ins w:id="238" w:author="Smith, Mr Justice Richard" w:date="2023-06-26T19:38:00Z">
        <w:r w:rsidR="00517DFA">
          <w:rPr>
            <w:lang w:eastAsia="en-GB"/>
          </w:rPr>
          <w:t xml:space="preserve">Given </w:t>
        </w:r>
      </w:ins>
      <w:r>
        <w:rPr>
          <w:lang w:eastAsia="en-GB"/>
        </w:rPr>
        <w:t xml:space="preserve">the number of grounds, I shall provide brief written reasons separately and </w:t>
      </w:r>
      <w:proofErr w:type="gramStart"/>
      <w:r>
        <w:rPr>
          <w:lang w:eastAsia="en-GB"/>
        </w:rPr>
        <w:t>in all likelihood</w:t>
      </w:r>
      <w:proofErr w:type="gramEnd"/>
      <w:r>
        <w:rPr>
          <w:lang w:eastAsia="en-GB"/>
        </w:rPr>
        <w:t xml:space="preserve"> by way of attachment to the form N460 itself which I shall circulate as soon as I can so that the claimant is equipped, as necessary, for the Court of Appeal.  I merely say here that the claimant's overall approach seemed to me to be to seek to re-open findings which were perfectly open to me, or indeed any reasonable tribunal</w:t>
      </w:r>
      <w:ins w:id="239" w:author="Smith, Mr Justice Richard" w:date="2023-06-26T19:38:00Z">
        <w:r w:rsidR="00517DFA">
          <w:rPr>
            <w:lang w:eastAsia="en-GB"/>
          </w:rPr>
          <w:t>,</w:t>
        </w:r>
      </w:ins>
      <w:r>
        <w:rPr>
          <w:lang w:eastAsia="en-GB"/>
        </w:rPr>
        <w:t xml:space="preserve"> to make on the evidence and the facts before it.</w:t>
      </w:r>
    </w:p>
    <w:p w14:paraId="3E50B7F1" w14:textId="77777777" w:rsidR="001D7F35" w:rsidRDefault="001D7F35" w:rsidP="001D7F35">
      <w:pPr>
        <w:pStyle w:val="NoSpacing"/>
        <w:spacing w:line="276" w:lineRule="auto"/>
        <w:contextualSpacing/>
        <w:jc w:val="both"/>
        <w:rPr>
          <w:lang w:eastAsia="en-GB"/>
        </w:rPr>
      </w:pPr>
    </w:p>
    <w:p w14:paraId="39AD6F05" w14:textId="77777777" w:rsidR="00715A68" w:rsidRDefault="00B70352" w:rsidP="001D7F35">
      <w:pPr>
        <w:pStyle w:val="NoSpacing"/>
        <w:numPr>
          <w:ilvl w:val="0"/>
          <w:numId w:val="11"/>
        </w:numPr>
        <w:spacing w:line="276" w:lineRule="auto"/>
        <w:ind w:left="714" w:hanging="357"/>
        <w:contextualSpacing/>
        <w:jc w:val="both"/>
        <w:rPr>
          <w:lang w:eastAsia="en-GB"/>
        </w:rPr>
        <w:pPrChange w:id="240" w:author="Simpson, Wendy" w:date="2023-06-26T21:10:00Z">
          <w:pPr>
            <w:pStyle w:val="NoSpacing"/>
            <w:numPr>
              <w:numId w:val="11"/>
            </w:numPr>
            <w:spacing w:line="480" w:lineRule="auto"/>
            <w:ind w:left="714" w:hanging="357"/>
            <w:contextualSpacing/>
          </w:pPr>
        </w:pPrChange>
      </w:pPr>
      <w:r>
        <w:rPr>
          <w:lang w:eastAsia="en-GB"/>
        </w:rPr>
        <w:t xml:space="preserve">Finally, it seems to me, unless anyone has anything to say on the subject otherwise, or unless it has already been agreed, </w:t>
      </w:r>
      <w:del w:id="241" w:author="Smith, Mr Justice Richard" w:date="2023-06-26T19:38:00Z">
        <w:r w:rsidDel="00517DFA">
          <w:rPr>
            <w:lang w:eastAsia="en-GB"/>
          </w:rPr>
          <w:delText xml:space="preserve">it seems to me </w:delText>
        </w:r>
      </w:del>
      <w:r>
        <w:rPr>
          <w:lang w:eastAsia="en-GB"/>
        </w:rPr>
        <w:t>that today's costs and those from Wednesday should be in the case.</w:t>
      </w:r>
    </w:p>
    <w:sectPr w:rsidR="00715A68" w:rsidSect="000E176E">
      <w:headerReference w:type="default" r:id="rId9"/>
      <w:type w:val="nextColumn"/>
      <w:pgSz w:w="12240" w:h="15840" w:code="1"/>
      <w:pgMar w:top="1134" w:right="800" w:bottom="1134" w:left="1400"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1D61D" w14:textId="77777777" w:rsidR="00BD077D" w:rsidRDefault="00BD077D">
      <w:r>
        <w:separator/>
      </w:r>
    </w:p>
  </w:endnote>
  <w:endnote w:type="continuationSeparator" w:id="0">
    <w:p w14:paraId="4C73119C" w14:textId="77777777" w:rsidR="00BD077D" w:rsidRDefault="00BD0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39E1B" w14:textId="77777777" w:rsidR="005E2342" w:rsidRDefault="005E2342">
    <w:pPr>
      <w:pStyle w:val="Footer"/>
      <w:jc w:val="center"/>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A5410" w14:textId="77777777" w:rsidR="00BD077D" w:rsidRDefault="00BD077D">
      <w:r>
        <w:separator/>
      </w:r>
    </w:p>
  </w:footnote>
  <w:footnote w:type="continuationSeparator" w:id="0">
    <w:p w14:paraId="7753BFD6" w14:textId="77777777" w:rsidR="00BD077D" w:rsidRDefault="00BD0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FC86" w14:textId="77777777" w:rsidR="00047066" w:rsidRDefault="00047066">
    <w:pPr>
      <w:framePr w:wrap="auto" w:vAnchor="text" w:hAnchor="margin" w:xAlign="right" w:y="1"/>
      <w:tabs>
        <w:tab w:val="center" w:pos="432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31363A">
      <w:rPr>
        <w:rStyle w:val="PageNumber"/>
        <w:noProof/>
      </w:rPr>
      <w:t>1</w:t>
    </w:r>
    <w:r>
      <w:rPr>
        <w:rStyle w:val="PageNumber"/>
      </w:rPr>
      <w:fldChar w:fldCharType="end"/>
    </w:r>
  </w:p>
  <w:p w14:paraId="787C9ACF" w14:textId="77777777" w:rsidR="00047066" w:rsidRDefault="00047066">
    <w:pPr>
      <w:tabs>
        <w:tab w:val="center" w:pos="4320"/>
        <w:tab w:val="right"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0224"/>
    <w:multiLevelType w:val="hybridMultilevel"/>
    <w:tmpl w:val="87E26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2"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pson, Wendy">
    <w15:presenceInfo w15:providerId="AD" w15:userId="S::wendy.simpson@justice.gov.uk::dccdc0af-3044-4507-837d-73ceec214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comments="0" w:insDel="0" w:formatting="0" w:inkAnnotations="0"/>
  <w:doNotTrackMoves/>
  <w:defaultTabStop w:val="56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17F1"/>
    <w:rsid w:val="00047066"/>
    <w:rsid w:val="000A641B"/>
    <w:rsid w:val="000A6825"/>
    <w:rsid w:val="000C42C6"/>
    <w:rsid w:val="000E176E"/>
    <w:rsid w:val="0018752E"/>
    <w:rsid w:val="001D7F35"/>
    <w:rsid w:val="00213664"/>
    <w:rsid w:val="00254EAB"/>
    <w:rsid w:val="002916FC"/>
    <w:rsid w:val="002917F1"/>
    <w:rsid w:val="002D2176"/>
    <w:rsid w:val="0031363A"/>
    <w:rsid w:val="00320F0B"/>
    <w:rsid w:val="00324FAB"/>
    <w:rsid w:val="003352CC"/>
    <w:rsid w:val="00335575"/>
    <w:rsid w:val="00337662"/>
    <w:rsid w:val="003A5044"/>
    <w:rsid w:val="004A26C0"/>
    <w:rsid w:val="00505B8A"/>
    <w:rsid w:val="00517DFA"/>
    <w:rsid w:val="005249FA"/>
    <w:rsid w:val="005E2342"/>
    <w:rsid w:val="006831FA"/>
    <w:rsid w:val="006A38C3"/>
    <w:rsid w:val="006F1AF7"/>
    <w:rsid w:val="00715A68"/>
    <w:rsid w:val="007E5065"/>
    <w:rsid w:val="00824957"/>
    <w:rsid w:val="008C0E40"/>
    <w:rsid w:val="008D6AD0"/>
    <w:rsid w:val="00A15527"/>
    <w:rsid w:val="00AC1F8A"/>
    <w:rsid w:val="00B06DB6"/>
    <w:rsid w:val="00B620AF"/>
    <w:rsid w:val="00B70352"/>
    <w:rsid w:val="00B75735"/>
    <w:rsid w:val="00B870E1"/>
    <w:rsid w:val="00BD077D"/>
    <w:rsid w:val="00C562B8"/>
    <w:rsid w:val="00C813DC"/>
    <w:rsid w:val="00D33EE9"/>
    <w:rsid w:val="00D53DB6"/>
    <w:rsid w:val="00D62DE7"/>
    <w:rsid w:val="00D94972"/>
    <w:rsid w:val="00E94851"/>
    <w:rsid w:val="00EB51E0"/>
    <w:rsid w:val="00ED01AF"/>
    <w:rsid w:val="00EF5D12"/>
    <w:rsid w:val="00F4082C"/>
    <w:rsid w:val="00F47869"/>
    <w:rsid w:val="00FA79D4"/>
    <w:rsid w:val="00FD33A9"/>
    <w:rsid w:val="00FD5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26"/>
    <o:shapelayout v:ext="edit">
      <o:idmap v:ext="edit" data="1"/>
    </o:shapelayout>
  </w:shapeDefaults>
  <w:decimalSymbol w:val="."/>
  <w:listSeparator w:val=","/>
  <w14:docId w14:val="3C097A9D"/>
  <w15:chartTrackingRefBased/>
  <w15:docId w15:val="{C8A11412-FF88-4AF7-871F-0386D8FD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numPr>
        <w:numId w:val="1"/>
      </w:numPr>
      <w:suppressAutoHyphens/>
      <w:spacing w:before="240" w:after="240" w:line="480" w:lineRule="auto"/>
      <w:jc w:val="both"/>
      <w:outlineLvl w:val="0"/>
    </w:pPr>
    <w:rPr>
      <w:szCs w:val="20"/>
    </w:rPr>
  </w:style>
  <w:style w:type="paragraph" w:customStyle="1" w:styleId="ParaLevel2">
    <w:name w:val="ParaLevel2"/>
    <w:basedOn w:val="Normal"/>
    <w:pPr>
      <w:numPr>
        <w:ilvl w:val="1"/>
        <w:numId w:val="2"/>
      </w:numPr>
      <w:suppressAutoHyphens/>
      <w:spacing w:before="240" w:after="240" w:line="480" w:lineRule="auto"/>
      <w:jc w:val="both"/>
      <w:outlineLvl w:val="1"/>
    </w:pPr>
    <w:rPr>
      <w:szCs w:val="20"/>
    </w:rPr>
  </w:style>
  <w:style w:type="paragraph" w:customStyle="1" w:styleId="ParaLevel3">
    <w:name w:val="ParaLevel3"/>
    <w:basedOn w:val="Normal"/>
    <w:pPr>
      <w:numPr>
        <w:ilvl w:val="2"/>
        <w:numId w:val="3"/>
      </w:numPr>
      <w:suppressAutoHyphens/>
      <w:spacing w:before="240" w:after="240" w:line="480" w:lineRule="auto"/>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line="480" w:lineRule="auto"/>
      <w:jc w:val="both"/>
      <w:outlineLvl w:val="3"/>
    </w:pPr>
    <w:rPr>
      <w:szCs w:val="20"/>
    </w:rPr>
  </w:style>
  <w:style w:type="paragraph" w:customStyle="1" w:styleId="ParaLevel5">
    <w:name w:val="ParaLevel5"/>
    <w:basedOn w:val="Normal"/>
    <w:pPr>
      <w:numPr>
        <w:ilvl w:val="4"/>
        <w:numId w:val="5"/>
      </w:numPr>
      <w:suppressAutoHyphens/>
      <w:spacing w:before="240" w:after="240" w:line="480" w:lineRule="auto"/>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line="480" w:lineRule="auto"/>
      <w:jc w:val="both"/>
      <w:outlineLvl w:val="5"/>
    </w:pPr>
    <w:rPr>
      <w:szCs w:val="20"/>
    </w:rPr>
  </w:style>
  <w:style w:type="paragraph" w:customStyle="1" w:styleId="ParaLevel7">
    <w:name w:val="ParaLevel7"/>
    <w:basedOn w:val="Normal"/>
    <w:pPr>
      <w:numPr>
        <w:ilvl w:val="6"/>
        <w:numId w:val="7"/>
      </w:numPr>
      <w:suppressAutoHyphens/>
      <w:spacing w:before="240" w:after="240" w:line="480" w:lineRule="auto"/>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line="480" w:lineRule="auto"/>
      <w:jc w:val="both"/>
      <w:outlineLvl w:val="7"/>
    </w:pPr>
    <w:rPr>
      <w:szCs w:val="20"/>
    </w:rPr>
  </w:style>
  <w:style w:type="paragraph" w:customStyle="1" w:styleId="ParaLevel9">
    <w:name w:val="ParaLevel9"/>
    <w:basedOn w:val="Normal"/>
    <w:pPr>
      <w:numPr>
        <w:ilvl w:val="8"/>
        <w:numId w:val="9"/>
      </w:num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qFormat/>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character" w:styleId="PageNumber">
    <w:name w:val="page number"/>
    <w:uiPriority w:val="99"/>
    <w:rsid w:val="000E176E"/>
  </w:style>
  <w:style w:type="paragraph" w:customStyle="1" w:styleId="eMailBlock">
    <w:name w:val="eMailBlock"/>
    <w:basedOn w:val="Title"/>
    <w:rPr>
      <w:sz w:val="26"/>
    </w:rPr>
  </w:style>
  <w:style w:type="paragraph" w:styleId="NoSpacing">
    <w:name w:val="No Spacing"/>
    <w:uiPriority w:val="1"/>
    <w:qFormat/>
    <w:rsid w:val="00B870E1"/>
    <w:rPr>
      <w:sz w:val="24"/>
      <w:szCs w:val="24"/>
      <w:lang w:eastAsia="en-US"/>
    </w:rPr>
  </w:style>
  <w:style w:type="paragraph" w:styleId="ListParagraph">
    <w:name w:val="List Paragraph"/>
    <w:basedOn w:val="Normal"/>
    <w:uiPriority w:val="34"/>
    <w:qFormat/>
    <w:rsid w:val="006831FA"/>
    <w:pPr>
      <w:ind w:left="720"/>
    </w:pPr>
  </w:style>
  <w:style w:type="paragraph" w:styleId="Revision">
    <w:name w:val="Revision"/>
    <w:hidden/>
    <w:uiPriority w:val="99"/>
    <w:semiHidden/>
    <w:rsid w:val="00213664"/>
    <w:rPr>
      <w:sz w:val="24"/>
      <w:szCs w:val="24"/>
      <w:lang w:eastAsia="en-US"/>
    </w:rPr>
  </w:style>
  <w:style w:type="character" w:customStyle="1" w:styleId="normaltextrun">
    <w:name w:val="normaltextrun"/>
    <w:basedOn w:val="DefaultParagraphFont"/>
    <w:rsid w:val="003A5044"/>
  </w:style>
  <w:style w:type="character" w:customStyle="1" w:styleId="eop">
    <w:name w:val="eop"/>
    <w:basedOn w:val="DefaultParagraphFont"/>
    <w:rsid w:val="003A5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39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2EAED-33A5-47AE-BB98-4B707F1C5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4023</Words>
  <Characters>22936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26906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gcb61q</dc:creator>
  <cp:keywords/>
  <cp:lastModifiedBy>Simpson, Wendy</cp:lastModifiedBy>
  <cp:revision>2</cp:revision>
  <cp:lastPrinted>2003-02-01T13:12:00Z</cp:lastPrinted>
  <dcterms:created xsi:type="dcterms:W3CDTF">2023-06-27T09:51:00Z</dcterms:created>
  <dcterms:modified xsi:type="dcterms:W3CDTF">2023-06-27T09:51:00Z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COMMERCIAL COURT</vt:lpwstr>
  </property>
  <property fmtid="{D5CDD505-2E9C-101B-9397-08002B2CF9AE}" pid="6" name="ApprovedStage">
    <vt:lpwstr>Draft</vt:lpwstr>
  </property>
  <property fmtid="{D5CDD505-2E9C-101B-9397-08002B2CF9AE}" pid="7" name="NCDiv">
    <vt:lpwstr>Comm</vt:lpwstr>
  </property>
</Properties>
</file>